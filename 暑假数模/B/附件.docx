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1188" w14:textId="77777777" w:rsidR="007922FD" w:rsidRDefault="007922FD">
      <w:pPr>
        <w:rPr>
          <w:noProof/>
          <w:sz w:val="24"/>
        </w:rPr>
      </w:pPr>
      <w:r w:rsidRPr="007922FD">
        <w:rPr>
          <w:rFonts w:hint="eastAsia"/>
          <w:sz w:val="24"/>
        </w:rPr>
        <w:t>附件</w:t>
      </w:r>
    </w:p>
    <w:p w14:paraId="4C81811F" w14:textId="77777777" w:rsidR="00095E47" w:rsidRDefault="00095E47">
      <w:pPr>
        <w:widowControl/>
        <w:jc w:val="left"/>
        <w:rPr>
          <w:noProof/>
          <w:sz w:val="24"/>
        </w:rPr>
      </w:pPr>
    </w:p>
    <w:p w14:paraId="1F435FA0" w14:textId="77777777"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t>第</w:t>
      </w:r>
      <w:r>
        <w:rPr>
          <w:rFonts w:ascii="Times New Roman" w:hAnsi="Times New Roman" w:cs="Times New Roman" w:hint="eastAsia"/>
          <w:noProof/>
          <w:sz w:val="24"/>
        </w:rPr>
        <w:t>一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14:paraId="76B83D09" w14:textId="77777777"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14:paraId="150A8027" w14:textId="77777777"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959"/>
        <w:gridCol w:w="1276"/>
        <w:gridCol w:w="1787"/>
        <w:gridCol w:w="1462"/>
        <w:gridCol w:w="1417"/>
        <w:gridCol w:w="1228"/>
      </w:tblGrid>
      <w:tr w:rsidR="0020487B" w:rsidRPr="00DC0850" w14:paraId="32C660CC" w14:textId="77777777" w:rsidTr="006522D8">
        <w:trPr>
          <w:jc w:val="center"/>
        </w:trPr>
        <w:tc>
          <w:tcPr>
            <w:tcW w:w="2235" w:type="dxa"/>
            <w:gridSpan w:val="2"/>
          </w:tcPr>
          <w:p w14:paraId="4EE311A3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14:paraId="78288044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14:paraId="44CD99AD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14:paraId="1E8D6E1F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14:paraId="070D7637" w14:textId="77777777" w:rsidTr="006522D8">
        <w:trPr>
          <w:jc w:val="center"/>
        </w:trPr>
        <w:tc>
          <w:tcPr>
            <w:tcW w:w="2235" w:type="dxa"/>
            <w:gridSpan w:val="2"/>
          </w:tcPr>
          <w:p w14:paraId="7F7C3B29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14:paraId="5BF697EB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rFonts w:hint="eastAsia"/>
                <w:noProof/>
                <w:sz w:val="24"/>
              </w:rPr>
              <w:t>3</w:t>
            </w:r>
            <w:r>
              <w:rPr>
                <w:noProof/>
                <w:sz w:val="24"/>
              </w:rPr>
              <w:t>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14:paraId="1E2EEE4F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14:paraId="097921AC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14:paraId="53CCE4AB" w14:textId="77777777" w:rsidTr="0020487B">
        <w:trPr>
          <w:jc w:val="center"/>
        </w:trPr>
        <w:tc>
          <w:tcPr>
            <w:tcW w:w="959" w:type="dxa"/>
            <w:vMerge w:val="restart"/>
            <w:vAlign w:val="center"/>
          </w:tcPr>
          <w:p w14:paraId="2A7CCE55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14:paraId="11046F1E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14:paraId="72279C60" w14:textId="77777777" w:rsidR="0020487B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14:paraId="74A6FDD7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14:paraId="456521C2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20487B" w:rsidRPr="00DC0850" w14:paraId="7014462F" w14:textId="77777777" w:rsidTr="0020487B">
        <w:trPr>
          <w:jc w:val="center"/>
        </w:trPr>
        <w:tc>
          <w:tcPr>
            <w:tcW w:w="959" w:type="dxa"/>
            <w:vMerge/>
            <w:vAlign w:val="center"/>
          </w:tcPr>
          <w:p w14:paraId="766D621D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D59E540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5CBCA5AF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4C2D17D2" w14:textId="4338C273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0" w:author="CC" w:date="2021-08-17T23:05:00Z">
              <w:r w:rsidRPr="00DC0850" w:rsidDel="00AD1B65">
                <w:rPr>
                  <w:kern w:val="0"/>
                  <w:sz w:val="24"/>
                </w:rPr>
                <w:delText>晴朗</w:delText>
              </w:r>
            </w:del>
            <w:ins w:id="1" w:author="CC" w:date="2021-08-17T23:05:00Z">
              <w:r w:rsidR="00AD1B65">
                <w:rPr>
                  <w:kern w:val="0"/>
                  <w:sz w:val="24"/>
                </w:rPr>
                <w:t>0</w:t>
              </w:r>
            </w:ins>
          </w:p>
        </w:tc>
        <w:tc>
          <w:tcPr>
            <w:tcW w:w="1417" w:type="dxa"/>
            <w:vAlign w:val="center"/>
          </w:tcPr>
          <w:p w14:paraId="78F7A6AE" w14:textId="57B7095B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2" w:author="CC" w:date="2021-08-17T23:05:00Z">
              <w:r w:rsidRPr="00DC0850" w:rsidDel="00AD1B65">
                <w:rPr>
                  <w:kern w:val="0"/>
                  <w:sz w:val="24"/>
                </w:rPr>
                <w:delText>高温</w:delText>
              </w:r>
            </w:del>
            <w:ins w:id="3" w:author="CC" w:date="2021-08-17T23:05:00Z">
              <w:r w:rsidR="00AD1B65">
                <w:rPr>
                  <w:kern w:val="0"/>
                  <w:sz w:val="24"/>
                </w:rPr>
                <w:t>1</w:t>
              </w:r>
            </w:ins>
          </w:p>
        </w:tc>
        <w:tc>
          <w:tcPr>
            <w:tcW w:w="1228" w:type="dxa"/>
            <w:vAlign w:val="center"/>
          </w:tcPr>
          <w:p w14:paraId="4FC267C8" w14:textId="36FCE9A2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del w:id="4" w:author="CC" w:date="2021-08-17T23:06:00Z">
              <w:r w:rsidRPr="00DC0850" w:rsidDel="00AD1B65">
                <w:rPr>
                  <w:kern w:val="0"/>
                  <w:sz w:val="24"/>
                </w:rPr>
                <w:delText>沙暴</w:delText>
              </w:r>
            </w:del>
            <w:ins w:id="5" w:author="CC" w:date="2021-08-17T23:06:00Z">
              <w:r w:rsidR="00AD1B65">
                <w:rPr>
                  <w:kern w:val="0"/>
                  <w:sz w:val="24"/>
                </w:rPr>
                <w:t>2</w:t>
              </w:r>
            </w:ins>
          </w:p>
        </w:tc>
      </w:tr>
      <w:tr w:rsidR="0020487B" w:rsidRPr="00DC0850" w14:paraId="6343947A" w14:textId="77777777" w:rsidTr="0020487B">
        <w:trPr>
          <w:jc w:val="center"/>
        </w:trPr>
        <w:tc>
          <w:tcPr>
            <w:tcW w:w="959" w:type="dxa"/>
            <w:vAlign w:val="center"/>
          </w:tcPr>
          <w:p w14:paraId="54D573CE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14:paraId="1BC8940F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14:paraId="78E4BE57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14:paraId="7A6706F7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5D831934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 w14:paraId="096ADA41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20487B" w:rsidRPr="00DC0850" w14:paraId="6B62CF3B" w14:textId="77777777" w:rsidTr="0020487B">
        <w:trPr>
          <w:jc w:val="center"/>
        </w:trPr>
        <w:tc>
          <w:tcPr>
            <w:tcW w:w="959" w:type="dxa"/>
            <w:vAlign w:val="center"/>
          </w:tcPr>
          <w:p w14:paraId="32A3F43F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14:paraId="56DDEC41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14:paraId="1ABD4B83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14:paraId="6B06A885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 w14:paraId="797BDE8A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 w14:paraId="20154773" w14:textId="77777777" w:rsidR="0020487B" w:rsidRPr="00DC0850" w:rsidRDefault="0020487B" w:rsidP="0020487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14:paraId="48B4FD13" w14:textId="77777777"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14:paraId="625D9871" w14:textId="77777777"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</w:p>
    <w:tbl>
      <w:tblPr>
        <w:tblStyle w:val="a4"/>
        <w:tblW w:w="8080" w:type="dxa"/>
        <w:tblInd w:w="250" w:type="dxa"/>
        <w:tblLook w:val="04A0" w:firstRow="1" w:lastRow="0" w:firstColumn="1" w:lastColumn="0" w:noHBand="0" w:noVBand="1"/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095E47" w14:paraId="4470884E" w14:textId="77777777" w:rsidTr="0062170C">
        <w:tc>
          <w:tcPr>
            <w:tcW w:w="734" w:type="dxa"/>
          </w:tcPr>
          <w:p w14:paraId="3BAE1F63" w14:textId="77777777"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14:paraId="21F6E7DE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14:paraId="1829ED64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14:paraId="1B84E295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14:paraId="53F52C05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14:paraId="7FA69700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14:paraId="34FBDD60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14:paraId="3D6887D0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14:paraId="6E2F0B87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14:paraId="1DDA3980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14:paraId="57DC95ED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10</w:t>
            </w:r>
          </w:p>
        </w:tc>
      </w:tr>
      <w:tr w:rsidR="00095E47" w14:paraId="4DED0E20" w14:textId="77777777" w:rsidTr="0062170C">
        <w:tc>
          <w:tcPr>
            <w:tcW w:w="734" w:type="dxa"/>
          </w:tcPr>
          <w:p w14:paraId="2C29DEB2" w14:textId="77777777"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14:paraId="5D511BA5" w14:textId="23EED229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6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高温</w:delText>
              </w:r>
            </w:del>
            <w:ins w:id="7" w:author="CC" w:date="2021-08-17T23:05:00Z">
              <w:r w:rsidR="00AD1B65">
                <w:rPr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4" w:type="dxa"/>
          </w:tcPr>
          <w:p w14:paraId="0B9E5FA3" w14:textId="1C012A2A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8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高温</w:delText>
              </w:r>
            </w:del>
            <w:ins w:id="9" w:author="CC" w:date="2021-08-17T23:05:00Z">
              <w:r w:rsidR="00AD1B65">
                <w:rPr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55C7A9C2" w14:textId="738896CF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10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晴朗</w:delText>
              </w:r>
            </w:del>
            <w:ins w:id="11" w:author="CC" w:date="2021-08-17T23:05:00Z">
              <w:r w:rsidR="00AD1B65">
                <w:rPr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4" w:type="dxa"/>
          </w:tcPr>
          <w:p w14:paraId="67C8647F" w14:textId="1F9BC385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12" w:author="CC" w:date="2021-08-17T23:06:00Z">
              <w:r w:rsidRPr="008F198C" w:rsidDel="00AD1B65">
                <w:rPr>
                  <w:color w:val="000000"/>
                  <w:kern w:val="0"/>
                  <w:sz w:val="24"/>
                </w:rPr>
                <w:delText>沙暴</w:delText>
              </w:r>
            </w:del>
            <w:ins w:id="13" w:author="CC" w:date="2021-08-17T23:06:00Z">
              <w:r w:rsidR="00AD1B65">
                <w:rPr>
                  <w:color w:val="000000"/>
                  <w:kern w:val="0"/>
                  <w:sz w:val="24"/>
                </w:rPr>
                <w:t>2</w:t>
              </w:r>
            </w:ins>
          </w:p>
        </w:tc>
        <w:tc>
          <w:tcPr>
            <w:tcW w:w="735" w:type="dxa"/>
          </w:tcPr>
          <w:p w14:paraId="0DC440FE" w14:textId="5A0E65A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14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晴</w:delText>
              </w:r>
              <w:r w:rsidR="00092C0B" w:rsidRPr="008F198C" w:rsidDel="00AD1B65">
                <w:rPr>
                  <w:color w:val="000000"/>
                  <w:kern w:val="0"/>
                  <w:sz w:val="24"/>
                </w:rPr>
                <w:delText>朗</w:delText>
              </w:r>
            </w:del>
            <w:ins w:id="15" w:author="CC" w:date="2021-08-17T23:05:00Z">
              <w:r w:rsidR="00AD1B65">
                <w:rPr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4" w:type="dxa"/>
          </w:tcPr>
          <w:p w14:paraId="3CFE167B" w14:textId="73BB5ABB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16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高温</w:delText>
              </w:r>
            </w:del>
            <w:ins w:id="17" w:author="CC" w:date="2021-08-17T23:05:00Z">
              <w:r w:rsidR="00AD1B65">
                <w:rPr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7AB14E16" w14:textId="35A88CB9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18" w:author="CC" w:date="2021-08-17T23:06:00Z">
              <w:r w:rsidRPr="008F198C" w:rsidDel="00AD1B65">
                <w:rPr>
                  <w:color w:val="000000"/>
                  <w:kern w:val="0"/>
                  <w:sz w:val="24"/>
                </w:rPr>
                <w:delText>沙暴</w:delText>
              </w:r>
            </w:del>
            <w:ins w:id="19" w:author="CC" w:date="2021-08-17T23:06:00Z">
              <w:r w:rsidR="00AD1B65">
                <w:rPr>
                  <w:color w:val="000000"/>
                  <w:kern w:val="0"/>
                  <w:sz w:val="24"/>
                </w:rPr>
                <w:t>2</w:t>
              </w:r>
            </w:ins>
          </w:p>
        </w:tc>
        <w:tc>
          <w:tcPr>
            <w:tcW w:w="734" w:type="dxa"/>
          </w:tcPr>
          <w:p w14:paraId="7F0DA749" w14:textId="755EAB94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20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晴朗</w:delText>
              </w:r>
            </w:del>
            <w:ins w:id="21" w:author="CC" w:date="2021-08-17T23:05:00Z">
              <w:r w:rsidR="00AD1B65">
                <w:rPr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5" w:type="dxa"/>
          </w:tcPr>
          <w:p w14:paraId="49D7A11E" w14:textId="7594B11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22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高温</w:delText>
              </w:r>
            </w:del>
            <w:ins w:id="23" w:author="CC" w:date="2021-08-17T23:05:00Z">
              <w:r w:rsidR="00AD1B65">
                <w:rPr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704CD0A4" w14:textId="645AB49E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24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高温</w:delText>
              </w:r>
            </w:del>
            <w:ins w:id="25" w:author="CC" w:date="2021-08-17T23:05:00Z">
              <w:r w:rsidR="00AD1B65">
                <w:rPr>
                  <w:color w:val="000000"/>
                  <w:kern w:val="0"/>
                  <w:sz w:val="24"/>
                </w:rPr>
                <w:t>1</w:t>
              </w:r>
            </w:ins>
          </w:p>
        </w:tc>
      </w:tr>
      <w:tr w:rsidR="00095E47" w14:paraId="7CC398C5" w14:textId="77777777" w:rsidTr="0062170C">
        <w:tc>
          <w:tcPr>
            <w:tcW w:w="734" w:type="dxa"/>
          </w:tcPr>
          <w:p w14:paraId="1A43C6DB" w14:textId="77777777"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14:paraId="3530823F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 w14:paraId="210177B1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 w14:paraId="50597BBF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 w14:paraId="13ED1BF1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 w14:paraId="0A559FF5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 w14:paraId="11E61E59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 w14:paraId="4426F37B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 w14:paraId="25578389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 w14:paraId="295DEE0C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 w14:paraId="1381FC95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20</w:t>
            </w:r>
          </w:p>
        </w:tc>
      </w:tr>
      <w:tr w:rsidR="00095E47" w14:paraId="3EB1CD56" w14:textId="77777777" w:rsidTr="0062170C">
        <w:tc>
          <w:tcPr>
            <w:tcW w:w="734" w:type="dxa"/>
          </w:tcPr>
          <w:p w14:paraId="76C8CA0E" w14:textId="77777777"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14:paraId="0FFC6B1B" w14:textId="1E2B7305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26" w:author="CC" w:date="2021-08-17T23:06:00Z">
              <w:r w:rsidRPr="008F198C" w:rsidDel="00AD1B65">
                <w:rPr>
                  <w:color w:val="000000"/>
                  <w:kern w:val="0"/>
                  <w:sz w:val="24"/>
                </w:rPr>
                <w:delText>沙暴</w:delText>
              </w:r>
            </w:del>
            <w:ins w:id="27" w:author="CC" w:date="2021-08-17T23:06:00Z">
              <w:r w:rsidR="00AD1B65">
                <w:rPr>
                  <w:color w:val="000000"/>
                  <w:kern w:val="0"/>
                  <w:sz w:val="24"/>
                </w:rPr>
                <w:t>2</w:t>
              </w:r>
            </w:ins>
          </w:p>
        </w:tc>
        <w:tc>
          <w:tcPr>
            <w:tcW w:w="734" w:type="dxa"/>
          </w:tcPr>
          <w:p w14:paraId="61A5B390" w14:textId="06CFF595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28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高温</w:delText>
              </w:r>
            </w:del>
            <w:ins w:id="29" w:author="CC" w:date="2021-08-17T23:05:00Z">
              <w:r w:rsidR="00AD1B65">
                <w:rPr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2CE68377" w14:textId="4BE94CE5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30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晴朗</w:delText>
              </w:r>
            </w:del>
            <w:ins w:id="31" w:author="CC" w:date="2021-08-17T23:05:00Z">
              <w:r w:rsidR="00AD1B65">
                <w:rPr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4" w:type="dxa"/>
          </w:tcPr>
          <w:p w14:paraId="224E3224" w14:textId="730D02FB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32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高温</w:delText>
              </w:r>
            </w:del>
            <w:ins w:id="33" w:author="CC" w:date="2021-08-17T23:05:00Z">
              <w:r w:rsidR="00AD1B65">
                <w:rPr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2CE6549D" w14:textId="55385DAE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34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高温</w:delText>
              </w:r>
            </w:del>
            <w:ins w:id="35" w:author="CC" w:date="2021-08-17T23:05:00Z">
              <w:r w:rsidR="00AD1B65">
                <w:rPr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4" w:type="dxa"/>
          </w:tcPr>
          <w:p w14:paraId="1B48D418" w14:textId="6E6EB7D9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36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高温</w:delText>
              </w:r>
            </w:del>
            <w:ins w:id="37" w:author="CC" w:date="2021-08-17T23:05:00Z">
              <w:r w:rsidR="00AD1B65">
                <w:rPr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53FD5404" w14:textId="03E84A2E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38" w:author="CC" w:date="2021-08-17T23:06:00Z">
              <w:r w:rsidRPr="008F198C" w:rsidDel="00AD1B65">
                <w:rPr>
                  <w:color w:val="000000"/>
                  <w:kern w:val="0"/>
                  <w:sz w:val="24"/>
                </w:rPr>
                <w:delText>沙暴</w:delText>
              </w:r>
            </w:del>
            <w:ins w:id="39" w:author="CC" w:date="2021-08-17T23:06:00Z">
              <w:r w:rsidR="00AD1B65">
                <w:rPr>
                  <w:color w:val="000000"/>
                  <w:kern w:val="0"/>
                  <w:sz w:val="24"/>
                </w:rPr>
                <w:t>2</w:t>
              </w:r>
            </w:ins>
          </w:p>
        </w:tc>
        <w:tc>
          <w:tcPr>
            <w:tcW w:w="734" w:type="dxa"/>
          </w:tcPr>
          <w:p w14:paraId="388CF93E" w14:textId="01728581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40" w:author="CC" w:date="2021-08-17T23:06:00Z">
              <w:r w:rsidRPr="008F198C" w:rsidDel="00AD1B65">
                <w:rPr>
                  <w:color w:val="000000"/>
                  <w:kern w:val="0"/>
                  <w:sz w:val="24"/>
                </w:rPr>
                <w:delText>沙暴</w:delText>
              </w:r>
            </w:del>
            <w:ins w:id="41" w:author="CC" w:date="2021-08-17T23:06:00Z">
              <w:r w:rsidR="00AD1B65">
                <w:rPr>
                  <w:color w:val="000000"/>
                  <w:kern w:val="0"/>
                  <w:sz w:val="24"/>
                </w:rPr>
                <w:t>2</w:t>
              </w:r>
            </w:ins>
          </w:p>
        </w:tc>
        <w:tc>
          <w:tcPr>
            <w:tcW w:w="735" w:type="dxa"/>
          </w:tcPr>
          <w:p w14:paraId="1342868F" w14:textId="288FDF4B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42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高温</w:delText>
              </w:r>
            </w:del>
            <w:ins w:id="43" w:author="CC" w:date="2021-08-17T23:05:00Z">
              <w:r w:rsidR="00AD1B65">
                <w:rPr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7A30D6EA" w14:textId="3276039C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del w:id="44" w:author="CC" w:date="2021-08-17T23:05:00Z">
              <w:r w:rsidRPr="008F198C" w:rsidDel="00AD1B65">
                <w:rPr>
                  <w:color w:val="000000"/>
                  <w:kern w:val="0"/>
                  <w:sz w:val="24"/>
                </w:rPr>
                <w:delText>高温</w:delText>
              </w:r>
            </w:del>
            <w:ins w:id="45" w:author="CC" w:date="2021-08-17T23:05:00Z">
              <w:r w:rsidR="00AD1B65">
                <w:rPr>
                  <w:color w:val="000000"/>
                  <w:kern w:val="0"/>
                  <w:sz w:val="24"/>
                </w:rPr>
                <w:t>1</w:t>
              </w:r>
            </w:ins>
          </w:p>
        </w:tc>
      </w:tr>
      <w:tr w:rsidR="00095E47" w14:paraId="6DA3635D" w14:textId="77777777" w:rsidTr="0062170C">
        <w:tc>
          <w:tcPr>
            <w:tcW w:w="734" w:type="dxa"/>
          </w:tcPr>
          <w:p w14:paraId="461F3FAC" w14:textId="77777777"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14:paraId="37DA84BF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 w14:paraId="5523765E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 w14:paraId="4C80CBF7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 w14:paraId="041D9814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 w14:paraId="7E5FE678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 w14:paraId="40197411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 w14:paraId="2B868E5D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 w14:paraId="6410459F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 w14:paraId="5F4BDBAC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 w14:paraId="7C37396F" w14:textId="77777777" w:rsidR="00095E47" w:rsidRPr="008F198C" w:rsidRDefault="00095E47" w:rsidP="0062170C">
            <w:pPr>
              <w:autoSpaceDE w:val="0"/>
              <w:autoSpaceDN w:val="0"/>
              <w:adjustRightInd w:val="0"/>
              <w:jc w:val="center"/>
              <w:rPr>
                <w:color w:val="000000"/>
                <w:kern w:val="0"/>
                <w:sz w:val="24"/>
              </w:rPr>
            </w:pPr>
            <w:r w:rsidRPr="008F198C">
              <w:rPr>
                <w:color w:val="000000"/>
                <w:kern w:val="0"/>
                <w:sz w:val="24"/>
              </w:rPr>
              <w:t>30</w:t>
            </w:r>
          </w:p>
        </w:tc>
      </w:tr>
      <w:tr w:rsidR="00095E47" w14:paraId="163245E4" w14:textId="77777777" w:rsidTr="0062170C">
        <w:tc>
          <w:tcPr>
            <w:tcW w:w="734" w:type="dxa"/>
          </w:tcPr>
          <w:p w14:paraId="3027D35C" w14:textId="77777777" w:rsidR="00095E47" w:rsidRPr="00710063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14:paraId="02E42B8B" w14:textId="5037B80B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46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47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4" w:type="dxa"/>
          </w:tcPr>
          <w:p w14:paraId="0667330A" w14:textId="049C6972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48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49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5" w:type="dxa"/>
          </w:tcPr>
          <w:p w14:paraId="401DBB4F" w14:textId="74753675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50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51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4" w:type="dxa"/>
          </w:tcPr>
          <w:p w14:paraId="4FA7AAC4" w14:textId="7F860005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52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53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5" w:type="dxa"/>
          </w:tcPr>
          <w:p w14:paraId="6E4F1364" w14:textId="21786195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54" w:author="CC" w:date="2021-08-17T23:06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沙暴</w:delText>
              </w:r>
            </w:del>
            <w:ins w:id="55" w:author="CC" w:date="2021-08-17T23:06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2</w:t>
              </w:r>
            </w:ins>
          </w:p>
        </w:tc>
        <w:tc>
          <w:tcPr>
            <w:tcW w:w="734" w:type="dxa"/>
          </w:tcPr>
          <w:p w14:paraId="6AA7DCA2" w14:textId="4FB72EF3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56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57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44C8360D" w14:textId="52BBB634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58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59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4" w:type="dxa"/>
          </w:tcPr>
          <w:p w14:paraId="4FCE6C96" w14:textId="0649C26F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60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61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5" w:type="dxa"/>
          </w:tcPr>
          <w:p w14:paraId="3D28847E" w14:textId="4190F146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62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63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566FB2FC" w14:textId="7084F1D4" w:rsidR="00095E47" w:rsidRPr="00E42A02" w:rsidRDefault="00095E47" w:rsidP="0062170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64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65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</w:tr>
    </w:tbl>
    <w:p w14:paraId="21AFF53A" w14:textId="77777777"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</w:p>
    <w:p w14:paraId="765F6ACA" w14:textId="77777777" w:rsidR="00095E47" w:rsidRDefault="00095E47" w:rsidP="00095E4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14:paraId="4590B47A" w14:textId="77777777" w:rsidR="00095E47" w:rsidRDefault="00095E47">
      <w:pPr>
        <w:widowControl/>
        <w:jc w:val="left"/>
        <w:rPr>
          <w:noProof/>
          <w:sz w:val="24"/>
        </w:rPr>
      </w:pPr>
    </w:p>
    <w:p w14:paraId="5B689824" w14:textId="77777777" w:rsidR="00095E47" w:rsidRDefault="00670137">
      <w:pPr>
        <w:widowControl/>
        <w:ind w:left="1260" w:hanging="1260"/>
        <w:jc w:val="left"/>
        <w:rPr>
          <w:noProof/>
          <w:sz w:val="24"/>
        </w:rPr>
        <w:pPrChange w:id="66" w:author="CC" w:date="2021-08-17T23:05:00Z">
          <w:pPr>
            <w:widowControl/>
            <w:jc w:val="left"/>
          </w:pPr>
        </w:pPrChange>
      </w:pPr>
      <w:r>
        <w:rPr>
          <w:noProof/>
        </w:rPr>
        <w:pict w14:anchorId="15B60D78">
          <v:group id="组合 112" o:spid="_x0000_s1026" style="position:absolute;left:0;text-align:left;margin-left:53.25pt;margin-top:1.15pt;width:310pt;height:390.75pt;z-index:251653120;mso-width-relative:margin" coordorigin="4360,984" coordsize="6200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">
            <v:group id="组合 101" o:spid="_x0000_s1027" style="position:absolute;left:4360;top:984;width:6200;height:7815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<v:group id="组合 83" o:spid="_x0000_s1028" style="position:absolute;left:4360;top:984;width:6200;height:7815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5" o:spid="_x0000_s1029" type="#_x0000_t202" style="position:absolute;left:4917;top:1142;width:736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<v:textbox style="mso-fit-shape-to-text:t">
                    <w:txbxContent>
                      <w:p w14:paraId="53696264" w14:textId="77777777" w:rsidR="006522D8" w:rsidRPr="004707C9" w:rsidRDefault="006522D8" w:rsidP="00095E47">
                        <w:pPr>
                          <w:pStyle w:val="a3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707C9">
                          <w:rPr>
                            <w:rFonts w:ascii="Times New Roman" w:hAnsi="Times New Roman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起点</w:t>
                        </w:r>
                        <w:r w:rsidRPr="00F27257">
                          <w:rPr>
                            <w:rFonts w:ascii="Times New Roman" w:hAnsi="Times New Roman"/>
                            <w:color w:val="FF0000"/>
                            <w:kern w:val="24"/>
                            <w:sz w:val="21"/>
                            <w:szCs w:val="21"/>
                            <w:rPrChange w:id="67" w:author="CC" w:date="2021-08-18T13:40:00Z">
                              <w:rPr>
                                <w:rFonts w:ascii="Times New Roman" w:hAnsi="Times New Roman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</w:rPrChange>
                          </w:rPr>
                          <w:t>1</w:t>
                        </w:r>
                      </w:p>
                    </w:txbxContent>
                  </v:textbox>
                </v:shape>
                <v:shape id="文本框 76" o:spid="_x0000_s1030" type="#_x0000_t202" style="position:absolute;left:4512;top:1824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14:paraId="7E009F51" w14:textId="77777777"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group id="组合 73" o:spid="_x0000_s1031" style="position:absolute;left:4360;top:984;width:6200;height:7815" coordorigin="4371,984" coordsize="8581,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o:lock v:ext="edit" aspectratio="t"/>
                  <v:group id="组合 60" o:spid="_x0000_s1032" style="position:absolute;left:4371;top:984;width:8581;height:7824" coordorigin="4371,984" coordsize="8581,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组合 54" o:spid="_x0000_s1033" style="position:absolute;left:4371;top:984;width:8581;height:6907" coordorigin="4371,984" coordsize="8581,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组合 28" o:spid="_x0000_s1034" style="position:absolute;left:4371;top:984;width:7261;height:3779" coordorigin="4371,984" coordsize="7261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组合 20" o:spid="_x0000_s1035" style="position:absolute;left:4371;top:984;width:3826;height:3779" coordorigin="4371,984" coordsize="3826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组合 17" o:spid="_x0000_s1036" style="position:absolute;left:4371;top:984;width:3826;height:2947" coordorigin="4371,984" coordsize="3826,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组合 13" o:spid="_x0000_s1037" style="position:absolute;left:4384;top:984;width:3813;height:2220" coordorigin="4384,984" coordsize="3813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line id="直接连接符 1" o:spid="_x0000_s1038" style="position:absolute;flip:x;visibility:visible" from="4384,1218" to="5465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5b9bd5 [3204]" strokeweight=".5pt">
                                <v:stroke joinstyle="miter"/>
                              </v:line>
                              <v:line id="直接连接符 2" o:spid="_x0000_s1039" style="position:absolute;flip:x y;visibility:visible" from="5454,1227" to="6275,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H1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X36kn6AXP0CAAD//wMAUEsBAi0AFAAGAAgAAAAhANvh9svuAAAAhQEAABMAAAAAAAAAAAAAAAAA&#10;AAAAAFtDb250ZW50X1R5cGVzXS54bWxQSwECLQAUAAYACAAAACEAWvQsW78AAAAVAQAACwAAAAAA&#10;AAAAAAAAAAAfAQAAX3JlbHMvLnJlbHNQSwECLQAUAAYACAAAACEATWBh9cAAAADbAAAADwAAAAAA&#10;AAAAAAAAAAAHAgAAZHJzL2Rvd25yZXYueG1sUEsFBgAAAAADAAMAtwAAAPQCAAAAAA==&#10;" strokecolor="#5b9bd5 [3204]" strokeweight=".5pt">
                                <v:stroke joinstyle="miter"/>
                              </v:line>
                              <v:line id="直接连接符 3" o:spid="_x0000_s1040" style="position:absolute;flip:x;visibility:visible" from="4384,1484" to="6275,3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4" o:spid="_x0000_s1041" style="position:absolute;flip:x y;visibility:visible" from="4945,2152" to="5404,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+C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L2y/4L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7" o:spid="_x0000_s1042" style="position:absolute;flip:x;visibility:visible" from="6275,984" to="7633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8" o:spid="_x0000_s1043" style="position:absolute;visibility:visible" from="7633,984" to="8197,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                  <v:stroke joinstyle="miter"/>
                              </v:line>
                              <v:line id="直接连接符 9" o:spid="_x0000_s1044" style="position:absolute;visibility:visible" from="8197,1702" to="8197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              <v:stroke joinstyle="miter"/>
                              </v:line>
                              <v:line id="直接连接符 10" o:spid="_x0000_s1045" style="position:absolute;flip:x;visibility:visible" from="7528,2400" to="8197,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5b9bd5 [3204]" strokeweight=".5pt">
                                <v:stroke joinstyle="miter"/>
                              </v:line>
                              <v:line id="直接连接符 11" o:spid="_x0000_s1046" style="position:absolute;flip:x y;visibility:visible" from="5385,2372" to="7528,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o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tanL+kHyNU/AAAA//8DAFBLAQItABQABgAIAAAAIQDb4fbL7gAAAIUBAAATAAAAAAAAAAAAAAAA&#10;AAAAAABbQ29udGVudF9UeXBlc10ueG1sUEsBAi0AFAAGAAgAAAAhAFr0LFu/AAAAFQEAAAsAAAAA&#10;AAAAAAAAAAAAHwEAAF9yZWxzLy5yZWxzUEsBAi0AFAAGAAgAAAAhAMi59yjBAAAA2wAAAA8AAAAA&#10;AAAAAAAAAAAABwIAAGRycy9kb3ducmV2LnhtbFBLBQYAAAAAAwADALcAAAD1AgAAAAA=&#10;" strokecolor="#5b9bd5 [3204]" strokeweight=".5pt">
                                <v:stroke joinstyle="miter"/>
                              </v:line>
                            </v:group>
                            <v:line id="直接连接符 14" o:spid="_x0000_s1047" style="position:absolute;flip:x;visibility:visible" from="5815,2582" to="5921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5b9bd5 [3204]" strokeweight=".5pt">
                              <v:stroke joinstyle="miter"/>
                            </v:line>
                            <v:line id="直接连接符 15" o:spid="_x0000_s1048" style="position:absolute;flip:x;visibility:visible" from="4734,3921" to="5806,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5b9bd5 [3204]" strokeweight=".5pt">
                              <v:stroke joinstyle="miter"/>
                            </v:line>
                            <v:line id="直接连接符 16" o:spid="_x0000_s1049" style="position:absolute;flip:x y;visibility:visible" from="4371,3080" to="4734,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 strokecolor="#5b9bd5 [3204]" strokeweight=".5pt">
                              <v:stroke joinstyle="miter"/>
                            </v:line>
                          </v:group>
                          <v:line id="直接连接符 18" o:spid="_x0000_s1050" style="position:absolute;flip:x;visibility:visible" from="5576,3204" to="7528,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5b9bd5 [3204]" strokeweight=".5pt">
                            <v:stroke joinstyle="miter"/>
                          </v:line>
                          <v:line id="直接连接符 19" o:spid="_x0000_s1051" style="position:absolute;flip:x y;visibility:visible" from="4935,3912" to="5576,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 strokecolor="#5b9bd5 [3204]" strokeweight=".5pt">
                            <v:stroke joinstyle="miter"/>
                          </v:line>
                        </v:group>
                        <v:line id="直接连接符 21" o:spid="_x0000_s1052" style="position:absolute;flip:x;visibility:visible" from="8197,1396" to="8484,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5b9bd5 [3204]" strokeweight=".5pt">
                          <v:stroke joinstyle="miter"/>
                        </v:line>
                        <v:line id="直接连接符 22" o:spid="_x0000_s1053" style="position:absolute;flip:x y;visibility:visible" from="8197,2400" to="10101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5b9bd5 [3204]" strokeweight=".5pt">
                          <v:stroke joinstyle="miter"/>
                        </v:line>
                        <v:line id="直接连接符 23" o:spid="_x0000_s1054" style="position:absolute;flip:x y;visibility:visible" from="8484,1396" to="10120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/su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DbP+y7BAAAA2wAAAA8AAAAA&#10;AAAAAAAAAAAABwIAAGRycy9kb3ducmV2LnhtbFBLBQYAAAAAAwADALcAAAD1AgAAAAA=&#10;" strokecolor="#5b9bd5 [3204]" strokeweight=".5pt">
                          <v:stroke joinstyle="miter"/>
                        </v:line>
                        <v:line id="直接连接符 24" o:spid="_x0000_s1055" style="position:absolute;flip:x;visibility:visible" from="10082,1570" to="10120,2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5b9bd5 [3204]" strokeweight=".5pt">
                          <v:stroke joinstyle="miter"/>
                        </v:line>
                        <v:line id="直接连接符 25" o:spid="_x0000_s1056" style="position:absolute;flip:x;visibility:visible" from="10082,2716" to="11632,2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5b9bd5 [3204]" strokeweight=".5pt">
                          <v:stroke joinstyle="miter"/>
                        </v:line>
                        <v:line id="直接连接符 26" o:spid="_x0000_s1057" style="position:absolute;flip:x;visibility:visible" from="10101,1520" to="10981,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5b9bd5 [3204]" strokeweight=".5pt">
                          <v:stroke joinstyle="miter"/>
                        </v:line>
                        <v:line id="直接连接符 27" o:spid="_x0000_s1058" style="position:absolute;flip:x y;visibility:visible" from="10981,1520" to="11594,2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 strokecolor="#5b9bd5 [3204]" strokeweight=".5pt">
                          <v:stroke joinstyle="miter"/>
                        </v:line>
                      </v:group>
                      <v:line id="直接连接符 29" o:spid="_x0000_s1059" style="position:absolute;flip:x y;visibility:visible" from="6623,3912" to="7285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oi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TGHvy/pB8j1DQAA//8DAFBLAQItABQABgAIAAAAIQDb4fbL7gAAAIUBAAATAAAAAAAAAAAA&#10;AAAAAAAAAABbQ29udGVudF9UeXBlc10ueG1sUEsBAi0AFAAGAAgAAAAhAFr0LFu/AAAAFQEAAAsA&#10;AAAAAAAAAAAAAAAAHwEAAF9yZWxzLy5yZWxzUEsBAi0AFAAGAAgAAAAhAGBtGi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0" o:spid="_x0000_s1060" style="position:absolute;flip:x;visibility:visible" from="7285,4572" to="8657,4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1" o:spid="_x0000_s1061" style="position:absolute;flip:x;visibility:visible" from="8657,2601" to="9173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2" o:spid="_x0000_s1062" style="position:absolute;flip:x y;visibility:visible" from="5576,4763" to="6868,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m6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HAaubr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3" o:spid="_x0000_s1063" style="position:absolute;flip:x;visibility:visible" from="6839,4602" to="7285,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5b9bd5 [3204]" strokeweight=".5pt">
                        <v:stroke joinstyle="miter"/>
                      </v:line>
                      <v:line id="直接连接符 34" o:spid="_x0000_s1064" style="position:absolute;flip:x;visibility:visible" from="7212,5280" to="9805,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5b9bd5 [3204]" strokeweight=".5pt">
                        <v:stroke joinstyle="miter"/>
                      </v:line>
                      <v:line id="直接连接符 35" o:spid="_x0000_s1065" style="position:absolute;flip:x;visibility:visible" from="9805,2764" to="10082,5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36" o:spid="_x0000_s1066" style="position:absolute;visibility:visible" from="6868,5356" to="764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5b9bd5 [3204]" strokeweight=".5pt">
                        <v:stroke joinstyle="miter"/>
                      </v:line>
                      <v:line id="直接连接符 37" o:spid="_x0000_s1067" style="position:absolute;visibility:visible" from="8662,4543" to="8867,6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          <v:stroke joinstyle="miter"/>
                      </v:line>
                      <v:line id="直接连接符 38" o:spid="_x0000_s1068" style="position:absolute;flip:x;visibility:visible" from="7594,5902" to="10264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39" o:spid="_x0000_s1069" style="position:absolute;flip:x y;visibility:visible" from="9794,5280" to="10551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0" o:spid="_x0000_s1070" style="position:absolute;flip:x;visibility:visible" from="10551,6275" to="11278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1" o:spid="_x0000_s1071" style="position:absolute;flip:x;visibility:visible" from="11278,3309" to="12368,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2" o:spid="_x0000_s1072" style="position:absolute;flip:x y;visibility:visible" from="11632,2716" to="12359,3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jrxQAAANs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Ah6Ejr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3" o:spid="_x0000_s1073" style="position:absolute;flip:x y;visibility:visible" from="7594,6217" to="8236,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1w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6Dx5f0A+TyDgAA//8DAFBLAQItABQABgAIAAAAIQDb4fbL7gAAAIUBAAATAAAAAAAAAAAA&#10;AAAAAAAAAABbQ29udGVudF9UeXBlc10ueG1sUEsBAi0AFAAGAAgAAAAhAFr0LFu/AAAAFQEAAAsA&#10;AAAAAAAAAAAAAAAAHwEAAF9yZWxzLy5yZWxzUEsBAi0AFAAGAAgAAAAhAE6k7XD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4" o:spid="_x0000_s1074" style="position:absolute;flip:x;visibility:visible" from="8236,6016" to="9221,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5" o:spid="_x0000_s1075" style="position:absolute;flip:x y;visibility:visible" from="8236,7432" to="10044,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jM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/C/Uv6AXJxAwAA//8DAFBLAQItABQABgAIAAAAIQDb4fbL7gAAAIUBAAATAAAAAAAAAAAA&#10;AAAAAAAAAABbQ29udGVudF9UeXBlc10ueG1sUEsBAi0AFAAGAAgAAAAhAFr0LFu/AAAAFQEAAAsA&#10;AAAAAAAAAAAAAAAAHwEAAF9yZWxzLy5yZWxzUEsBAi0AFAAGAAgAAAAhABQ9OMz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46" o:spid="_x0000_s1076" style="position:absolute;flip:x;visibility:visible" from="10044,6256" to="10513,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5b9bd5 [3204]" strokeweight=".5pt">
                        <v:stroke joinstyle="miter"/>
                      </v:line>
                      <v:line id="直接连接符 47" o:spid="_x0000_s1077" style="position:absolute;flip:x;visibility:visible" from="11077,6256" to="11278,6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" strokecolor="#5b9bd5 [3204]" strokeweight=".5pt">
                        <v:stroke joinstyle="miter"/>
                      </v:line>
                      <v:line id="直接连接符 48" o:spid="_x0000_s1078" style="position:absolute;flip:y;visibility:visible" from="10302,6964" to="11077,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 strokecolor="#5b9bd5 [3204]" strokeweight=".5pt">
                        <v:stroke joinstyle="miter"/>
                      </v:line>
                      <v:line id="直接连接符 49" o:spid="_x0000_s1079" style="position:absolute;flip:x;visibility:visible" from="11278,6007" to="12952,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 strokecolor="#5b9bd5 [3204]" strokeweight=".5pt">
                        <v:stroke joinstyle="miter"/>
                      </v:line>
                      <v:line id="直接连接符 50" o:spid="_x0000_s1080" style="position:absolute;visibility:visible" from="11823,4821" to="12952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 strokecolor="#5b9bd5 [3204]" strokeweight=".5pt">
                        <v:stroke joinstyle="miter"/>
                      </v:line>
                      <v:line id="直接连接符 51" o:spid="_x0000_s1081" style="position:absolute;flip:x y;visibility:visible" from="11077,6964" to="11957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uK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vM/g8SX9ALm4AwAA//8DAFBLAQItABQABgAIAAAAIQDb4fbL7gAAAIUBAAATAAAAAAAAAAAA&#10;AAAAAAAAAABbQ29udGVudF9UeXBlc10ueG1sUEsBAi0AFAAGAAgAAAAhAFr0LFu/AAAAFQEAAAsA&#10;AAAAAAAAAAAAAAAAHwEAAF9yZWxzLy5yZWxzUEsBAi0AFAAGAAgAAAAhAP6oC4rEAAAA2wAAAA8A&#10;AAAAAAAAAAAAAAAABwIAAGRycy9kb3ducmV2LnhtbFBLBQYAAAAAAwADALcAAAD4AgAAAAA=&#10;" strokecolor="#5b9bd5 [3204]" strokeweight=".5pt">
                        <v:stroke joinstyle="miter"/>
                      </v:line>
                      <v:line id="直接连接符 52" o:spid="_x0000_s1082" style="position:absolute;flip:x;visibility:visible" from="11957,6026" to="12770,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 strokecolor="#5b9bd5 [3204]" strokeweight=".5pt">
                        <v:stroke joinstyle="miter"/>
                      </v:line>
                      <v:line id="直接连接符 53" o:spid="_x0000_s1083" style="position:absolute;visibility:visible" from="12148,6103" to="12148,6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 strokecolor="#5b9bd5 [3204]" strokeweight=".5pt">
                        <v:stroke joinstyle="miter"/>
                      </v:line>
                    </v:group>
                    <v:line id="直接连接符 55" o:spid="_x0000_s1084" style="position:absolute;flip:x;visibility:visible" from="7872,7432" to="8236,8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 strokecolor="#5b9bd5 [3204]" strokeweight=".5pt">
                      <v:stroke joinstyle="miter"/>
                    </v:line>
                    <v:line id="直接连接符 56" o:spid="_x0000_s1085" style="position:absolute;flip:x y;visibility:visible" from="7872,8752" to="10107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GwwgAAANw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" strokecolor="#5b9bd5 [3204]" strokeweight=".5pt">
                      <v:stroke joinstyle="miter"/>
                    </v:line>
                    <v:line id="直接连接符 57" o:spid="_x0000_s1086" style="position:absolute;flip:x;visibility:visible" from="9011,7609" to="9022,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eP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" strokecolor="#5b9bd5 [3204]" strokeweight=".5pt">
                      <v:stroke joinstyle="miter"/>
                    </v:line>
                    <v:line id="直接连接符 58" o:spid="_x0000_s1087" style="position:absolute;flip:x y;visibility:visible" from="10044,7891" to="10541,8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" strokecolor="#5b9bd5 [3204]" strokeweight=".5pt">
                      <v:stroke joinstyle="miter"/>
                    </v:line>
                    <v:line id="直接连接符 59" o:spid="_x0000_s1088" style="position:absolute;flip:x;visibility:visible" from="10082,8328" to="10518,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" strokecolor="#5b9bd5 [3204]" strokeweight=".5pt">
                      <v:stroke joinstyle="miter"/>
                    </v:line>
                  </v:group>
                  <v:group id="组合 63" o:spid="_x0000_s1089" style="position:absolute;left:10952;top:7088;width:1004;height:2313" coordorigin="10952,7088" coordsize="1004,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line id="直接连接符 61" o:spid="_x0000_s1090" style="position:absolute;flip:x;visibility:visible" from="11946,7088" to="11957,8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vU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A4Bu9TEAAAA3AAAAA8A&#10;AAAAAAAAAAAAAAAABwIAAGRycy9kb3ducmV2LnhtbFBLBQYAAAAAAwADALcAAAD4AgAAAAA=&#10;" strokecolor="#5b9bd5 [3204]" strokeweight=".5pt">
                      <v:stroke joinstyle="miter"/>
                    </v:line>
                    <v:line id="直接连接符 62" o:spid="_x0000_s1091" style="position:absolute;flip:x;visibility:visible" from="10952,8579" to="11957,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y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" strokecolor="#5b9bd5 [3204]" strokeweight=".5pt">
                      <v:stroke joinstyle="miter"/>
                    </v:line>
                  </v:group>
                  <v:line id="直接连接符 64" o:spid="_x0000_s1092" style="position:absolute;flip:x y;visibility:visible" from="10082,8808" to="10964,9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" strokecolor="#5b9bd5 [3204]" strokeweight=".5pt">
                    <v:stroke joinstyle="miter"/>
                  </v:line>
                  <v:line id="直接连接符 65" o:spid="_x0000_s1093" style="position:absolute;visibility:visible" from="7872,8752" to="8371,1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yywgAAANwAAAAPAAAAZHJzL2Rvd25yZXYueG1sRE9Li8Iw&#10;EL4v+B/CCHvTVGVV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DdvMyywgAAANwAAAAPAAAA&#10;AAAAAAAAAAAAAAcCAABkcnMvZG93bnJldi54bWxQSwUGAAAAAAMAAwC3AAAA9gIAAAAA&#10;" strokecolor="#5b9bd5 [3204]" strokeweight=".5pt">
                    <v:stroke joinstyle="miter"/>
                  </v:line>
                  <v:line id="直接连接符 66" o:spid="_x0000_s1094" style="position:absolute;flip:x;visibility:visible" from="8896,9379" to="10964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5b9bd5 [3204]" strokeweight=".5pt">
                    <v:stroke joinstyle="miter"/>
                  </v:line>
                  <v:line id="直接连接符 67" o:spid="_x0000_s1095" style="position:absolute;flip:y;visibility:visible" from="8371,10050" to="8953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" strokecolor="#5b9bd5 [3204]" strokeweight=".5pt">
                    <v:stroke joinstyle="miter"/>
                  </v:line>
                  <v:line id="直接连接符 68" o:spid="_x0000_s1096" style="position:absolute;visibility:visible" from="8371,10050" to="8439,10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5b9bd5 [3204]" strokeweight=".5pt">
                    <v:stroke joinstyle="miter"/>
                  </v:line>
                  <v:line id="直接连接符 69" o:spid="_x0000_s1097" style="position:absolute;flip:x;visibility:visible" from="8439,9996" to="11112,10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qi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" strokecolor="#5b9bd5 [3204]" strokeweight=".5pt">
                    <v:stroke joinstyle="miter"/>
                  </v:line>
                  <v:line id="直接连接符 70" o:spid="_x0000_s1098" style="position:absolute;visibility:visible" from="10981,9402" to="11078,9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5b9bd5 [3204]" strokeweight=".5pt">
                    <v:stroke joinstyle="miter"/>
                  </v:line>
                  <v:line id="直接连接符 71" o:spid="_x0000_s1099" style="position:absolute;visibility:visible" from="8816,8751" to="8953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eA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" strokecolor="#5b9bd5 [3204]" strokeweight=".5pt">
                    <v:stroke joinstyle="miter"/>
                  </v:line>
                  <v:line id="直接连接符 72" o:spid="_x0000_s1100" style="position:absolute;flip:x y;visibility:visible" from="9619,8796" to="9879,9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" strokecolor="#5b9bd5 [3204]" strokeweight=".5pt">
                    <v:stroke joinstyle="miter"/>
                  </v:line>
                </v:group>
                <v:shape id="文本框 74" o:spid="_x0000_s1101" type="#_x0000_t202" style="position:absolute;left:6540;top:4059;width:68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3338E195" w14:textId="77777777"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文本框 77" o:spid="_x0000_s1102" type="#_x0000_t202" style="position:absolute;left:4789;top:2559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14:paraId="4569F263" w14:textId="77777777"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78" o:spid="_x0000_s1103" type="#_x0000_t202" style="position:absolute;left:5563;top:2636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<v:textbox style="mso-fit-shape-to-text:t">
                    <w:txbxContent>
                      <w:p w14:paraId="53612449" w14:textId="77777777"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79" o:spid="_x0000_s1104" type="#_x0000_t202" style="position:absolute;left:5759;top:3630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 filled="f" stroked="f">
                  <v:textbox style="mso-fit-shape-to-text:t">
                    <w:txbxContent>
                      <w:p w14:paraId="08C49C5E" w14:textId="77777777"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80" o:spid="_x0000_s1105" type="#_x0000_t202" style="position:absolute;left:7051;top:5158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5E036CFB" w14:textId="77777777"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文本框 81" o:spid="_x0000_s1106" type="#_x0000_t202" style="position:absolute;left:7865;top:5424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fit-shape-to-text:t">
                    <w:txbxContent>
                      <w:p w14:paraId="68B4999B" w14:textId="77777777"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文本框 82" o:spid="_x0000_s1107" type="#_x0000_t202" style="position:absolute;left:6935;top:4483;width:3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 filled="f" stroked="f">
                  <v:textbox style="mso-fit-shape-to-text:t">
                    <w:txbxContent>
                      <w:p w14:paraId="0431A51E" w14:textId="77777777" w:rsidR="006522D8" w:rsidRDefault="006522D8" w:rsidP="00095E47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  <v:shape id="文本框 84" o:spid="_x0000_s1108" type="#_x0000_t202" style="position:absolute;left:6974;top:658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<v:textbox style="mso-fit-shape-to-text:t">
                  <w:txbxContent>
                    <w:p w14:paraId="0BB15E9E" w14:textId="77777777"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91" o:spid="_x0000_s1109" type="#_x0000_t202" style="position:absolute;left:6974;top:7495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<v:textbox style="mso-fit-shape-to-text:t">
                  <w:txbxContent>
                    <w:p w14:paraId="21BE007F" w14:textId="77777777"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92" o:spid="_x0000_s1110" type="#_x0000_t202" style="position:absolute;left:7960;top:7968;width:1067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<v:textbox style="mso-fit-shape-to-text:t">
                  <w:txbxContent>
                    <w:p w14:paraId="70F9F7ED" w14:textId="77777777"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矿山</w:t>
                      </w:r>
                      <w:r w:rsidRPr="00095E47">
                        <w:rPr>
                          <w:rFonts w:ascii="Times New Roman" w:hAnsi="Times New Roman"/>
                          <w:color w:val="000000" w:themeColor="text1"/>
                          <w:kern w:val="24"/>
                        </w:rPr>
                        <w:t>12</w:t>
                      </w:r>
                    </w:p>
                  </w:txbxContent>
                </v:textbox>
              </v:shape>
              <v:shape id="文本框 93" o:spid="_x0000_s1111" type="#_x0000_t202" style="position:absolute;left:7534;top:73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<v:textbox style="mso-fit-shape-to-text:t">
                  <w:txbxContent>
                    <w:p w14:paraId="3741C67B" w14:textId="77777777"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94" o:spid="_x0000_s1112" type="#_x0000_t202" style="position:absolute;left:8124;top:73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 filled="f" stroked="f">
                <v:textbox style="mso-fit-shape-to-text:t">
                  <w:txbxContent>
                    <w:p w14:paraId="43CA3DD4" w14:textId="77777777" w:rsidR="006522D8" w:rsidRDefault="006522D8" w:rsidP="00095E47">
                      <w:pPr>
                        <w:pStyle w:val="a3"/>
                        <w:jc w:val="center"/>
                      </w:pPr>
                      <w:r w:rsidRPr="00F27257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  <w:highlight w:val="yellow"/>
                          <w:rPrChange w:id="68" w:author="CC" w:date="2021-08-18T13:37:00Z">
                            <w:rPr>
                              <w:rFonts w:ascii="Times New Roman" w:hAnsi="Times New Roman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rPrChange>
                        </w:rPr>
                        <w:t>14</w:t>
                      </w:r>
                    </w:p>
                  </w:txbxContent>
                </v:textbox>
              </v:shape>
              <v:shape id="文本框 95" o:spid="_x0000_s1113" type="#_x0000_t202" style="position:absolute;left:7650;top:6663;width:1148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<v:textbox style="mso-fit-shape-to-text:t">
                  <w:txbxContent>
                    <w:p w14:paraId="268A2425" w14:textId="77777777" w:rsidR="006522D8" w:rsidRPr="00095E47" w:rsidRDefault="006522D8" w:rsidP="00095E47">
                      <w:pPr>
                        <w:pStyle w:val="a3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95E47">
                        <w:rPr>
                          <w:rFonts w:ascii="Times New Roman" w:hAnsi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村庄</w:t>
                      </w:r>
                      <w:r w:rsidRPr="00095E47"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15</w:t>
                      </w:r>
                    </w:p>
                  </w:txbxContent>
                </v:textbox>
              </v:shape>
              <v:shape id="文本框 97" o:spid="_x0000_s1114" type="#_x0000_t202" style="position:absolute;left:8827;top:645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 filled="f" stroked="f">
                <v:textbox style="mso-fit-shape-to-text:t">
                  <w:txbxContent>
                    <w:p w14:paraId="448FAAB1" w14:textId="77777777"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98" o:spid="_x0000_s1115" type="#_x0000_t202" style="position:absolute;left:8618;top:5251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<v:textbox style="mso-fit-shape-to-text:t">
                  <w:txbxContent>
                    <w:p w14:paraId="0EA63175" w14:textId="77777777"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99" o:spid="_x0000_s1116" type="#_x0000_t202" style="position:absolute;left:9763;top:485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<v:textbox style="mso-fit-shape-to-text:t">
                  <w:txbxContent>
                    <w:p w14:paraId="338DD760" w14:textId="77777777"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100" o:spid="_x0000_s1117" type="#_x0000_t202" style="position:absolute;left:9230;top:5251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 filled="f" stroked="f">
                <v:textbox style="mso-fit-shape-to-text:t">
                  <w:txbxContent>
                    <w:p w14:paraId="16B53FB2" w14:textId="77777777" w:rsidR="006522D8" w:rsidRDefault="006522D8" w:rsidP="00095E47">
                      <w:pPr>
                        <w:pStyle w:val="a3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v:group>
            <v:shape id="文本框 102" o:spid="_x0000_s1118" type="#_x0000_t202" style="position:absolute;left:9493;top:4542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<v:textbox style="mso-fit-shape-to-text:t">
                <w:txbxContent>
                  <w:p w14:paraId="75718DBF" w14:textId="77777777"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03" o:spid="_x0000_s1119" type="#_x0000_t202" style="position:absolute;left:8741;top:3630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<v:textbox style="mso-fit-shape-to-text:t">
                <w:txbxContent>
                  <w:p w14:paraId="650BAB60" w14:textId="77777777"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04" o:spid="_x0000_s1120" type="#_x0000_t202" style="position:absolute;left:7588;top:4377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<v:textbox style="mso-fit-shape-to-text:t">
                <w:txbxContent>
                  <w:p w14:paraId="0C0BF73A" w14:textId="77777777"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05" o:spid="_x0000_s1121" type="#_x0000_t202" style="position:absolute;left:7526;top:3299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<v:textbox style="mso-fit-shape-to-text:t">
                <w:txbxContent>
                  <w:p w14:paraId="339BA2BB" w14:textId="77777777"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06" o:spid="_x0000_s1122" type="#_x0000_t202" style="position:absolute;left:6724;top:2978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<v:textbox style="mso-fit-shape-to-text:t">
                <w:txbxContent>
                  <w:p w14:paraId="50323D68" w14:textId="77777777"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07" o:spid="_x0000_s1123" type="#_x0000_t202" style="position:absolute;left:5889;top:1635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<v:textbox style="mso-fit-shape-to-text:t">
                <w:txbxContent>
                  <w:p w14:paraId="4192B939" w14:textId="77777777"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08" o:spid="_x0000_s1124" type="#_x0000_t202" style="position:absolute;left:7572;top:1644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eq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Mz5XqsMAAADcAAAADwAA&#10;AAAAAAAAAAAAAAAHAgAAZHJzL2Rvd25yZXYueG1sUEsFBgAAAAADAAMAtwAAAPcCAAAAAA==&#10;" filled="f" stroked="f">
              <v:textbox style="mso-fit-shape-to-text:t">
                <w:txbxContent>
                  <w:p w14:paraId="7403277A" w14:textId="77777777" w:rsidR="006522D8" w:rsidRDefault="006522D8" w:rsidP="00095E47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10" o:spid="_x0000_s1125" type="#_x0000_t202" style="position:absolute;left:8564;top:1606;width:75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 filled="f" stroked="f">
              <v:textbox style="mso-fit-shape-to-text:t">
                <w:txbxContent>
                  <w:p w14:paraId="1D0B3216" w14:textId="77777777" w:rsidR="006522D8" w:rsidRPr="004707C9" w:rsidRDefault="006522D8" w:rsidP="00095E47">
                    <w:pPr>
                      <w:pStyle w:val="a3"/>
                      <w:jc w:val="center"/>
                      <w:rPr>
                        <w:sz w:val="21"/>
                        <w:szCs w:val="21"/>
                      </w:rPr>
                    </w:pPr>
                    <w:r w:rsidRPr="004707C9">
                      <w:rPr>
                        <w:rFonts w:ascii="Times New Roman" w:hAnsi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  <w:r w:rsidRPr="004707C9">
                      <w:rPr>
                        <w:rFonts w:ascii="Times New Roman" w:hAnsi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27</w:t>
                    </w:r>
                  </w:p>
                </w:txbxContent>
              </v:textbox>
            </v:shape>
          </v:group>
        </w:pict>
      </w:r>
      <w:r w:rsidR="00095E47">
        <w:rPr>
          <w:noProof/>
          <w:sz w:val="24"/>
        </w:rPr>
        <w:br w:type="page"/>
      </w:r>
    </w:p>
    <w:p w14:paraId="56A18587" w14:textId="77777777" w:rsidR="0083692C" w:rsidRDefault="007922FD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第二关</w:t>
      </w:r>
    </w:p>
    <w:p w14:paraId="0D8C6DD4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5F5E1310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959"/>
        <w:gridCol w:w="1276"/>
        <w:gridCol w:w="1787"/>
        <w:gridCol w:w="1462"/>
        <w:gridCol w:w="1417"/>
        <w:gridCol w:w="1228"/>
      </w:tblGrid>
      <w:tr w:rsidR="0020487B" w:rsidRPr="00DC0850" w14:paraId="0E522BB1" w14:textId="77777777" w:rsidTr="006522D8">
        <w:trPr>
          <w:jc w:val="center"/>
        </w:trPr>
        <w:tc>
          <w:tcPr>
            <w:tcW w:w="2235" w:type="dxa"/>
            <w:gridSpan w:val="2"/>
          </w:tcPr>
          <w:p w14:paraId="370E3DBB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14:paraId="3862FE82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14:paraId="48CA9752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14:paraId="1F1BF351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14:paraId="72912ADB" w14:textId="77777777" w:rsidTr="006522D8">
        <w:trPr>
          <w:jc w:val="center"/>
        </w:trPr>
        <w:tc>
          <w:tcPr>
            <w:tcW w:w="2235" w:type="dxa"/>
            <w:gridSpan w:val="2"/>
          </w:tcPr>
          <w:p w14:paraId="0162E0CC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14:paraId="4956AE20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rFonts w:hint="eastAsia"/>
                <w:noProof/>
                <w:sz w:val="24"/>
              </w:rPr>
              <w:t>3</w:t>
            </w:r>
            <w:r>
              <w:rPr>
                <w:noProof/>
                <w:sz w:val="24"/>
              </w:rPr>
              <w:t>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14:paraId="1D62EE6D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14:paraId="776180A5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14:paraId="46F9A07F" w14:textId="77777777" w:rsidTr="00AF1FFB">
        <w:trPr>
          <w:jc w:val="center"/>
        </w:trPr>
        <w:tc>
          <w:tcPr>
            <w:tcW w:w="959" w:type="dxa"/>
            <w:vMerge w:val="restart"/>
            <w:vAlign w:val="center"/>
          </w:tcPr>
          <w:p w14:paraId="46260992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14:paraId="3C4A032D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14:paraId="7E68A6B7" w14:textId="77777777"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14:paraId="0FD0C4BA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14:paraId="5717CBFE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54099B" w:rsidRPr="00DC0850" w14:paraId="4054E03D" w14:textId="77777777" w:rsidTr="00AF1FFB">
        <w:trPr>
          <w:jc w:val="center"/>
        </w:trPr>
        <w:tc>
          <w:tcPr>
            <w:tcW w:w="959" w:type="dxa"/>
            <w:vMerge/>
            <w:vAlign w:val="center"/>
          </w:tcPr>
          <w:p w14:paraId="718EFE14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5B62C38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08CB2A01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75170AAD" w14:textId="56B4D21F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69" w:author="CC" w:date="2021-08-17T23:05:00Z">
              <w:r w:rsidRPr="00DC0850" w:rsidDel="00AD1B65">
                <w:rPr>
                  <w:kern w:val="0"/>
                  <w:sz w:val="24"/>
                </w:rPr>
                <w:delText>晴朗</w:delText>
              </w:r>
            </w:del>
            <w:ins w:id="70" w:author="CC" w:date="2021-08-17T23:05:00Z">
              <w:r w:rsidR="00AD1B65">
                <w:rPr>
                  <w:kern w:val="0"/>
                  <w:sz w:val="24"/>
                </w:rPr>
                <w:t>0</w:t>
              </w:r>
            </w:ins>
          </w:p>
        </w:tc>
        <w:tc>
          <w:tcPr>
            <w:tcW w:w="1417" w:type="dxa"/>
            <w:vAlign w:val="center"/>
          </w:tcPr>
          <w:p w14:paraId="10019665" w14:textId="6AF69655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71" w:author="CC" w:date="2021-08-17T23:05:00Z">
              <w:r w:rsidRPr="00DC0850" w:rsidDel="00AD1B65">
                <w:rPr>
                  <w:kern w:val="0"/>
                  <w:sz w:val="24"/>
                </w:rPr>
                <w:delText>高温</w:delText>
              </w:r>
            </w:del>
            <w:ins w:id="72" w:author="CC" w:date="2021-08-17T23:05:00Z">
              <w:r w:rsidR="00AD1B65">
                <w:rPr>
                  <w:kern w:val="0"/>
                  <w:sz w:val="24"/>
                </w:rPr>
                <w:t>1</w:t>
              </w:r>
            </w:ins>
          </w:p>
        </w:tc>
        <w:tc>
          <w:tcPr>
            <w:tcW w:w="1228" w:type="dxa"/>
            <w:vAlign w:val="center"/>
          </w:tcPr>
          <w:p w14:paraId="27F36ACC" w14:textId="2244620E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del w:id="73" w:author="CC" w:date="2021-08-17T23:06:00Z">
              <w:r w:rsidRPr="00DC0850" w:rsidDel="00AD1B65">
                <w:rPr>
                  <w:kern w:val="0"/>
                  <w:sz w:val="24"/>
                </w:rPr>
                <w:delText>沙暴</w:delText>
              </w:r>
            </w:del>
            <w:ins w:id="74" w:author="CC" w:date="2021-08-17T23:06:00Z">
              <w:r w:rsidR="00AD1B65">
                <w:rPr>
                  <w:kern w:val="0"/>
                  <w:sz w:val="24"/>
                </w:rPr>
                <w:t>2</w:t>
              </w:r>
            </w:ins>
          </w:p>
        </w:tc>
      </w:tr>
      <w:tr w:rsidR="0054099B" w:rsidRPr="00DC0850" w14:paraId="15ED62B1" w14:textId="77777777" w:rsidTr="00AF1FFB">
        <w:trPr>
          <w:jc w:val="center"/>
        </w:trPr>
        <w:tc>
          <w:tcPr>
            <w:tcW w:w="959" w:type="dxa"/>
            <w:vAlign w:val="center"/>
          </w:tcPr>
          <w:p w14:paraId="132B4C9E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14:paraId="7F2715AC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14:paraId="1977643E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14:paraId="144D62A3" w14:textId="77777777"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77CDBEF5" w14:textId="77777777"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 w14:paraId="2B23C29A" w14:textId="77777777"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54099B" w:rsidRPr="00DC0850">
              <w:rPr>
                <w:kern w:val="0"/>
                <w:sz w:val="24"/>
              </w:rPr>
              <w:t>0</w:t>
            </w:r>
          </w:p>
        </w:tc>
      </w:tr>
      <w:tr w:rsidR="0054099B" w:rsidRPr="00DC0850" w14:paraId="0ECC88DE" w14:textId="77777777" w:rsidTr="00AF1FFB">
        <w:trPr>
          <w:jc w:val="center"/>
        </w:trPr>
        <w:tc>
          <w:tcPr>
            <w:tcW w:w="959" w:type="dxa"/>
            <w:vAlign w:val="center"/>
          </w:tcPr>
          <w:p w14:paraId="4EEFE47C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14:paraId="641D4E20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14:paraId="534AFCBD" w14:textId="77777777" w:rsidR="0054099B" w:rsidRPr="00DC0850" w:rsidRDefault="0054099B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14:paraId="7ECEB3B3" w14:textId="77777777"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 w14:paraId="5AD0E073" w14:textId="77777777"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 w14:paraId="1A3F7086" w14:textId="77777777" w:rsidR="0054099B" w:rsidRPr="00DC0850" w:rsidRDefault="007E3895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54099B" w:rsidRPr="00DC0850">
              <w:rPr>
                <w:kern w:val="0"/>
                <w:sz w:val="24"/>
              </w:rPr>
              <w:t>0</w:t>
            </w:r>
          </w:p>
        </w:tc>
      </w:tr>
    </w:tbl>
    <w:p w14:paraId="57AB6B5D" w14:textId="77777777" w:rsidR="00E42A02" w:rsidRDefault="00E42A02">
      <w:pPr>
        <w:rPr>
          <w:rFonts w:ascii="Times New Roman" w:hAnsi="Times New Roman" w:cs="Times New Roman"/>
          <w:noProof/>
          <w:sz w:val="24"/>
        </w:rPr>
      </w:pPr>
    </w:p>
    <w:p w14:paraId="6642A9E5" w14:textId="77777777" w:rsidR="00DC0850" w:rsidRDefault="00E42A0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</w:p>
    <w:tbl>
      <w:tblPr>
        <w:tblStyle w:val="a4"/>
        <w:tblW w:w="8080" w:type="dxa"/>
        <w:tblInd w:w="250" w:type="dxa"/>
        <w:tblLook w:val="04A0" w:firstRow="1" w:lastRow="0" w:firstColumn="1" w:lastColumn="0" w:noHBand="0" w:noVBand="1"/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710063" w14:paraId="5E7A0AA4" w14:textId="77777777" w:rsidTr="00710063">
        <w:tc>
          <w:tcPr>
            <w:tcW w:w="734" w:type="dxa"/>
          </w:tcPr>
          <w:p w14:paraId="267CB19A" w14:textId="77777777" w:rsidR="00710063" w:rsidRPr="00710063" w:rsidRDefault="00E42A02" w:rsidP="007100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14:paraId="18B61AA5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14:paraId="1D28DA2D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14:paraId="4346A699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14:paraId="0872028B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14:paraId="18D84280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14:paraId="3B7BDE39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14:paraId="1A09139D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14:paraId="69423EE1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14:paraId="2D733D91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14:paraId="390DB8DF" w14:textId="77777777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 w:rsidR="00710063" w14:paraId="4ABD9B84" w14:textId="77777777" w:rsidTr="00710063">
        <w:tc>
          <w:tcPr>
            <w:tcW w:w="734" w:type="dxa"/>
          </w:tcPr>
          <w:p w14:paraId="0AF7284C" w14:textId="77777777" w:rsidR="00710063" w:rsidRPr="00710063" w:rsidRDefault="00E42A02" w:rsidP="007100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14:paraId="46D1A29B" w14:textId="10F22D86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75" w:author="CC" w:date="2021-08-17T23:05:00Z">
              <w:r w:rsidRPr="00710063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  <w:ins w:id="76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4" w:type="dxa"/>
          </w:tcPr>
          <w:p w14:paraId="7357FA95" w14:textId="35C91DDC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77" w:author="CC" w:date="2021-08-17T23:05:00Z">
              <w:r w:rsidRPr="00710063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  <w:ins w:id="78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11352403" w14:textId="71EDD922" w:rsidR="00710063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79" w:author="CC" w:date="2021-08-17T23:05:00Z">
              <w:r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80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4" w:type="dxa"/>
          </w:tcPr>
          <w:p w14:paraId="3EB3408F" w14:textId="347278A8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81" w:author="CC" w:date="2021-08-17T23:06:00Z">
              <w:r w:rsidRPr="00710063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沙暴</w:delText>
              </w:r>
            </w:del>
            <w:ins w:id="82" w:author="CC" w:date="2021-08-17T23:06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2</w:t>
              </w:r>
            </w:ins>
          </w:p>
        </w:tc>
        <w:tc>
          <w:tcPr>
            <w:tcW w:w="735" w:type="dxa"/>
          </w:tcPr>
          <w:p w14:paraId="7DC09400" w14:textId="4CAFE071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83" w:author="CC" w:date="2021-08-17T23:05:00Z">
              <w:r w:rsidRPr="00710063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R="00092C0B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84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4" w:type="dxa"/>
          </w:tcPr>
          <w:p w14:paraId="5FFAACF9" w14:textId="7F8B52E4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85" w:author="CC" w:date="2021-08-17T23:05:00Z">
              <w:r w:rsidRPr="00710063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  <w:ins w:id="86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2ECAB8BB" w14:textId="268BA4C1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87" w:author="CC" w:date="2021-08-17T23:06:00Z">
              <w:r w:rsidRPr="00710063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沙暴</w:delText>
              </w:r>
            </w:del>
            <w:ins w:id="88" w:author="CC" w:date="2021-08-17T23:06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2</w:t>
              </w:r>
            </w:ins>
          </w:p>
        </w:tc>
        <w:tc>
          <w:tcPr>
            <w:tcW w:w="734" w:type="dxa"/>
          </w:tcPr>
          <w:p w14:paraId="321DA378" w14:textId="124228E5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89" w:author="CC" w:date="2021-08-17T23:05:00Z">
              <w:r w:rsidRPr="00710063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90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5" w:type="dxa"/>
          </w:tcPr>
          <w:p w14:paraId="3614FBA6" w14:textId="1EF7EA18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91" w:author="CC" w:date="2021-08-17T23:05:00Z">
              <w:r w:rsidRPr="00710063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  <w:ins w:id="92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5E06ECF7" w14:textId="27DC5889" w:rsidR="00710063" w:rsidRPr="00710063" w:rsidRDefault="00710063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93" w:author="CC" w:date="2021-08-17T23:05:00Z">
              <w:r w:rsidRPr="00710063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  <w:ins w:id="94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1</w:t>
              </w:r>
            </w:ins>
          </w:p>
        </w:tc>
      </w:tr>
      <w:tr w:rsidR="00E42A02" w14:paraId="6BEA297F" w14:textId="77777777" w:rsidTr="00710063">
        <w:tc>
          <w:tcPr>
            <w:tcW w:w="734" w:type="dxa"/>
          </w:tcPr>
          <w:p w14:paraId="67040459" w14:textId="77777777"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14:paraId="2027ABAB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 w14:paraId="2CF170BA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 w14:paraId="457E4C7D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 w14:paraId="194924BD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 w14:paraId="26132B85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 w14:paraId="48796462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 w14:paraId="740CDFFC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 w14:paraId="2CF9C554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 w14:paraId="0513E7E2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 w14:paraId="67B37DB3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20</w:t>
            </w:r>
          </w:p>
        </w:tc>
      </w:tr>
      <w:tr w:rsidR="00E42A02" w14:paraId="07005CF6" w14:textId="77777777" w:rsidTr="00710063">
        <w:tc>
          <w:tcPr>
            <w:tcW w:w="734" w:type="dxa"/>
          </w:tcPr>
          <w:p w14:paraId="1146D571" w14:textId="77777777"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14:paraId="6576FD88" w14:textId="563C4888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95" w:author="CC" w:date="2021-08-17T23:06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沙暴</w:delText>
              </w:r>
            </w:del>
            <w:ins w:id="96" w:author="CC" w:date="2021-08-17T23:06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2</w:t>
              </w:r>
            </w:ins>
          </w:p>
        </w:tc>
        <w:tc>
          <w:tcPr>
            <w:tcW w:w="734" w:type="dxa"/>
          </w:tcPr>
          <w:p w14:paraId="20E92E10" w14:textId="4B3D53FD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97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98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2C98E59E" w14:textId="0F278481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99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00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4" w:type="dxa"/>
          </w:tcPr>
          <w:p w14:paraId="00ADB505" w14:textId="0ACBF10C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01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102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23063365" w14:textId="4CEB0E8F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03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104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4" w:type="dxa"/>
          </w:tcPr>
          <w:p w14:paraId="3FEE7479" w14:textId="709A5C70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05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106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39F70F93" w14:textId="61B76561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07" w:author="CC" w:date="2021-08-17T23:06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沙暴</w:delText>
              </w:r>
            </w:del>
            <w:ins w:id="108" w:author="CC" w:date="2021-08-17T23:06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2</w:t>
              </w:r>
            </w:ins>
          </w:p>
        </w:tc>
        <w:tc>
          <w:tcPr>
            <w:tcW w:w="734" w:type="dxa"/>
          </w:tcPr>
          <w:p w14:paraId="561D52D1" w14:textId="53B925D6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09" w:author="CC" w:date="2021-08-17T23:06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沙暴</w:delText>
              </w:r>
            </w:del>
            <w:ins w:id="110" w:author="CC" w:date="2021-08-17T23:06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2</w:t>
              </w:r>
            </w:ins>
          </w:p>
        </w:tc>
        <w:tc>
          <w:tcPr>
            <w:tcW w:w="735" w:type="dxa"/>
          </w:tcPr>
          <w:p w14:paraId="3DFF02A7" w14:textId="6CD92261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11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112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7B159BA1" w14:textId="6108E071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13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114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</w:tr>
      <w:tr w:rsidR="00E42A02" w14:paraId="3036D638" w14:textId="77777777" w:rsidTr="00710063">
        <w:tc>
          <w:tcPr>
            <w:tcW w:w="734" w:type="dxa"/>
          </w:tcPr>
          <w:p w14:paraId="33FB0B61" w14:textId="77777777"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14:paraId="40F0630D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 w14:paraId="6114C941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 w14:paraId="7579B327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 w14:paraId="58DAD8A0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 w14:paraId="5EB55CE5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 w14:paraId="6EB9B72C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 w14:paraId="65B50818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 w14:paraId="6D047D52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 w14:paraId="6048B59D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 w14:paraId="606C2791" w14:textId="7777777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E42A02">
              <w:rPr>
                <w:rFonts w:asciiTheme="minorEastAsia" w:hAnsiTheme="minorEastAsia"/>
                <w:color w:val="000000"/>
                <w:kern w:val="0"/>
                <w:sz w:val="24"/>
              </w:rPr>
              <w:t>30</w:t>
            </w:r>
          </w:p>
        </w:tc>
      </w:tr>
      <w:tr w:rsidR="00E42A02" w14:paraId="72E7B675" w14:textId="77777777" w:rsidTr="00710063">
        <w:tc>
          <w:tcPr>
            <w:tcW w:w="734" w:type="dxa"/>
          </w:tcPr>
          <w:p w14:paraId="42C4F570" w14:textId="77777777" w:rsidR="00E42A02" w:rsidRPr="00710063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14:paraId="1908B463" w14:textId="7A12FBE3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15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16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4" w:type="dxa"/>
          </w:tcPr>
          <w:p w14:paraId="7DFD069D" w14:textId="4556280E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17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18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5" w:type="dxa"/>
          </w:tcPr>
          <w:p w14:paraId="6EF3AE44" w14:textId="2C973CF9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19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120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4" w:type="dxa"/>
          </w:tcPr>
          <w:p w14:paraId="15716303" w14:textId="154B6CD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21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22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5" w:type="dxa"/>
          </w:tcPr>
          <w:p w14:paraId="39F02AC1" w14:textId="00ED564B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23" w:author="CC" w:date="2021-08-17T23:06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沙暴</w:delText>
              </w:r>
            </w:del>
            <w:ins w:id="124" w:author="CC" w:date="2021-08-17T23:06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2</w:t>
              </w:r>
            </w:ins>
          </w:p>
        </w:tc>
        <w:tc>
          <w:tcPr>
            <w:tcW w:w="734" w:type="dxa"/>
          </w:tcPr>
          <w:p w14:paraId="4DA4FE96" w14:textId="410AE1D7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25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126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4DC79D7A" w14:textId="099B4016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27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28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4" w:type="dxa"/>
          </w:tcPr>
          <w:p w14:paraId="7DF13B1E" w14:textId="23F64683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29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30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5" w:type="dxa"/>
          </w:tcPr>
          <w:p w14:paraId="2A75DA06" w14:textId="5986D696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31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132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0639CFDB" w14:textId="24E31E66" w:rsidR="00E42A02" w:rsidRPr="00E42A02" w:rsidRDefault="00E42A02" w:rsidP="00E42A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33" w:author="CC" w:date="2021-08-17T23:05:00Z">
              <w:r w:rsidRPr="00E42A02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高温</w:delText>
              </w:r>
            </w:del>
            <w:ins w:id="134" w:author="CC" w:date="2021-08-17T23:05:00Z">
              <w:r w:rsidR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t>1</w:t>
              </w:r>
            </w:ins>
          </w:p>
        </w:tc>
      </w:tr>
    </w:tbl>
    <w:p w14:paraId="3E4FA5A8" w14:textId="77777777" w:rsidR="0054099B" w:rsidRDefault="0054099B">
      <w:pPr>
        <w:rPr>
          <w:rFonts w:ascii="Times New Roman" w:hAnsi="Times New Roman" w:cs="Times New Roman"/>
          <w:noProof/>
          <w:sz w:val="24"/>
        </w:rPr>
      </w:pPr>
    </w:p>
    <w:p w14:paraId="10930151" w14:textId="77777777" w:rsidR="0037294C" w:rsidRDefault="0037294C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14:paraId="72A62763" w14:textId="77777777" w:rsidR="0037294C" w:rsidRDefault="0037294C">
      <w:pPr>
        <w:rPr>
          <w:rFonts w:ascii="Times New Roman" w:hAnsi="Times New Roman" w:cs="Times New Roman"/>
          <w:noProof/>
          <w:sz w:val="24"/>
        </w:rPr>
      </w:pPr>
    </w:p>
    <w:p w14:paraId="6B41EC2F" w14:textId="77777777" w:rsidR="00DC0850" w:rsidRDefault="00670137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042F7CC1">
          <v:group id="组合 188" o:spid="_x0000_s1126" style="position:absolute;left:0;text-align:left;margin-left:46.5pt;margin-top:8.65pt;width:321.05pt;height:283.55pt;z-index:251649024;mso-width-relative:margin;mso-height-relative:margin" coordorigin="3998,1513" coordsize="8404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">
            <v:group id="组合 122" o:spid="_x0000_s1127" style="position:absolute;left:4039;top:1513;width:8338;height:7422" coordorigin="4039,1513" coordsize="8338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v:group id="组合 82" o:spid="_x0000_s1128" style="position:absolute;left:4039;top:1513;width:8338;height:3830" coordorigin="4039,1513" coordsize="8338,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<v:group id="组合 62" o:spid="_x0000_s1129" style="position:absolute;left:4039;top:1513;width:8338;height:2032" coordorigin="4039,1513" coordsize="833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组合 52" o:spid="_x0000_s1130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o:lock v:ext="edit" aspectratio="t"/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3" o:spid="_x0000_s1131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  <v:textbox style="layout-flow:vertical;mso-layout-flow-alt:bottom-to-top">
                        <w:txbxContent>
                          <w:p w14:paraId="2FB34FCF" w14:textId="77777777" w:rsidR="006522D8" w:rsidRDefault="006522D8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六边形 4" o:spid="_x0000_s1132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  <v:textbox style="layout-flow:vertical;mso-layout-flow-alt:bottom-to-top">
                        <w:txbxContent>
                          <w:p w14:paraId="42E6BECC" w14:textId="77777777" w:rsidR="006522D8" w:rsidRDefault="006522D8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 id="六边形 5" o:spid="_x0000_s1133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BcwgAAANo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" adj="4671" filled="f" strokecolor="#1f4d78 [1604]" strokeweight="1pt">
                      <v:path arrowok="t"/>
                      <o:lock v:ext="edit" aspectratio="t"/>
                    </v:shape>
                    <v:shape id="六边形 6" o:spid="_x0000_s1134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7" o:spid="_x0000_s1135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8" o:spid="_x0000_s1136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0" o:spid="_x0000_s1137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1" o:spid="_x0000_s1138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53" o:spid="_x0000_s1139" style="position:absolute;left:4529;top:2411;width:7848;height:1134" coordorigin="4038,1514" coordsize="7848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o:lock v:ext="edit" aspectratio="t"/>
                    <v:shape id="六边形 54" o:spid="_x0000_s1140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5" o:spid="_x0000_s1141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56" o:spid="_x0000_s1142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7" o:spid="_x0000_s1143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58" o:spid="_x0000_s1144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59" o:spid="_x0000_s1145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Yp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evli/wAvf4FAAD//wMAUEsBAi0AFAAGAAgAAAAhANvh9svuAAAAhQEAABMAAAAAAAAAAAAAAAAA&#10;AAAAAFtDb250ZW50X1R5cGVzXS54bWxQSwECLQAUAAYACAAAACEAWvQsW78AAAAVAQAACwAAAAAA&#10;AAAAAAAAAAAfAQAAX3JlbHMvLnJlbHNQSwECLQAUAAYACAAAACEA5EW2Kc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60" o:spid="_x0000_s1146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1" o:spid="_x0000_s1147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  <v:group id="组合 63" o:spid="_x0000_s1148" style="position:absolute;left:4039;top:3312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组合 64" o:spid="_x0000_s1149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六边形 65" o:spid="_x0000_s1150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IvGwwAAANs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lvD7Jf8AufwBAAD//wMAUEsBAi0AFAAGAAgAAAAhANvh9svuAAAAhQEAABMAAAAAAAAAAAAA&#10;AAAAAAAAAFtDb250ZW50X1R5cGVzXS54bWxQSwECLQAUAAYACAAAACEAWvQsW78AAAAVAQAACwAA&#10;AAAAAAAAAAAAAAAfAQAAX3JlbHMvLnJlbHNQSwECLQAUAAYACAAAACEABOCLxs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6" o:spid="_x0000_s1151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5d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Q3sLfl/wD5OoXAAD//wMAUEsBAi0AFAAGAAgAAAAhANvh9svuAAAAhQEAABMAAAAAAAAAAAAA&#10;AAAAAAAAAFtDb250ZW50X1R5cGVzXS54bWxQSwECLQAUAAYACAAAACEAWvQsW78AAAAVAQAACwAA&#10;AAAAAAAAAAAAAAAfAQAAX3JlbHMvLnJlbHNQSwECLQAUAAYACAAAACEAa6wuX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7" o:spid="_x0000_s1152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7ov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WPli/wAvf4FAAD//wMAUEsBAi0AFAAGAAgAAAAhANvh9svuAAAAhQEAABMAAAAAAAAAAAAAAAAA&#10;AAAAAFtDb250ZW50X1R5cGVzXS54bWxQSwECLQAUAAYACAAAACEAWvQsW78AAAAVAQAACwAAAAAA&#10;AAAAAAAAAAAfAQAAX3JlbHMvLnJlbHNQSwECLQAUAAYACAAAACEAGjO6L8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68" o:spid="_x0000_s1153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+0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Q3sHfl/wD5OoXAAD//wMAUEsBAi0AFAAGAAgAAAAhANvh9svuAAAAhQEAABMAAAAAAAAAAAAA&#10;AAAAAAAAAFtDb250ZW50X1R5cGVzXS54bWxQSwECLQAUAAYACAAAACEAWvQsW78AAAAVAQAACwAA&#10;AAAAAAAAAAAAAAAfAQAAX3JlbHMvLnJlbHNQSwECLQAUAAYACAAAACEAdX8ftM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69" o:spid="_x0000_s1154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CD0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1kvX+QH6PUvAAAA//8DAFBLAQItABQABgAIAAAAIQDb4fbL7gAAAIUBAAATAAAAAAAAAAAAAAAA&#10;AAAAAABbQ29udGVudF9UeXBlc10ueG1sUEsBAi0AFAAGAAgAAAAhAFr0LFu/AAAAFQEAAAsAAAAA&#10;AAAAAAAAAAAAHwEAAF9yZWxzLy5yZWxzUEsBAi0AFAAGAAgAAAAhAGGcIPT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0" o:spid="_x0000_s1155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1" o:spid="_x0000_s1156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2" o:spid="_x0000_s1157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73" o:spid="_x0000_s1158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o:lock v:ext="edit" aspectratio="t"/>
                    <v:shape id="六边形 74" o:spid="_x0000_s1159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5" o:spid="_x0000_s1160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0b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wW8Lfl/wD5OoXAAD//wMAUEsBAi0AFAAGAAgAAAAhANvh9svuAAAAhQEAABMAAAAAAAAAAAAA&#10;AAAAAAAAAFtDb250ZW50X1R5cGVzXS54bWxQSwECLQAUAAYACAAAACEAWvQsW78AAAAVAQAACwAA&#10;AAAAAAAAAAAAAAAfAQAAX3JlbHMvLnJlbHNQSwECLQAUAAYACAAAACEAgTkdG8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76" o:spid="_x0000_s1161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7" o:spid="_x0000_s1162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izy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xkrX+QH6PUvAAAA//8DAFBLAQItABQABgAIAAAAIQDb4fbL7gAAAIUBAAATAAAAAAAAAAAAAAAA&#10;AAAAAABbQ29udGVudF9UeXBlc10ueG1sUEsBAi0AFAAGAAgAAAAhAFr0LFu/AAAAFQEAAAsAAAAA&#10;AAAAAAAAAAAAHwEAAF9yZWxzLy5yZWxzUEsBAi0AFAAGAAgAAAAhAJ/qLPL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78" o:spid="_x0000_s1163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lp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hxn8fck/QC5+AQAA//8DAFBLAQItABQABgAIAAAAIQDb4fbL7gAAAIUBAAATAAAAAAAAAAAA&#10;AAAAAAAAAABbQ29udGVudF9UeXBlc10ueG1sUEsBAi0AFAAGAAgAAAAhAFr0LFu/AAAAFQEAAAsA&#10;AAAAAAAAAAAAAAAAHwEAAF9yZWxzLy5yZWxzUEsBAi0AFAAGAAgAAAAhAPCmiW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79" o:spid="_x0000_s1164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" adj="4671" filled="f" strokecolor="#1f4d78 [1604]" strokeweight="1pt">
                      <v:path arrowok="t"/>
                      <o:lock v:ext="edit" aspectratio="t"/>
                    </v:shape>
                    <v:shape id="六边形 80" o:spid="_x0000_s1165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1" o:spid="_x0000_s1166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</v:group>
              <v:group id="组合 83" o:spid="_x0000_s1167" style="position:absolute;left:4039;top:5106;width:8336;height:3829" coordorigin="4039,1513" coordsize="8336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<v:group id="组合 84" o:spid="_x0000_s1168" style="position:absolute;left:4039;top:1513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group id="组合 85" o:spid="_x0000_s1169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o:lock v:ext="edit" aspectratio="t"/>
                    <v:shape id="六边形 86" o:spid="_x0000_s1170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7" o:spid="_x0000_s1171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88" o:spid="_x0000_s1172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89" o:spid="_x0000_s1173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90" o:spid="_x0000_s1174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1" o:spid="_x0000_s1175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2" o:spid="_x0000_s1176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3" o:spid="_x0000_s1177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94" o:spid="_x0000_s1178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o:lock v:ext="edit" aspectratio="t"/>
                    <v:shape id="六边形 95" o:spid="_x0000_s1179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vh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wV8Lfl/wD5OoXAAD//wMAUEsBAi0AFAAGAAgAAAAhANvh9svuAAAAhQEAABMAAAAAAAAAAAAA&#10;AAAAAAAAAFtDb250ZW50X1R5cGVzXS54bWxQSwECLQAUAAYACAAAACEAWvQsW78AAAAVAQAACwAA&#10;AAAAAAAAAAAAAAAfAQAAX3JlbHMvLnJlbHNQSwECLQAUAAYACAAAACEAMTX74cMAAADb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96" o:spid="_x0000_s1180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56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2QP8fck/QC5+AQAA//8DAFBLAQItABQABgAIAAAAIQDb4fbL7gAAAIUBAAATAAAAAAAAAAAA&#10;AAAAAAAAAABbQ29udGVudF9UeXBlc10ueG1sUEsBAi0AFAAGAAgAAAAhAFr0LFu/AAAAFQEAAAsA&#10;AAAAAAAAAAAAAAAAHwEAAF9yZWxzLy5yZWxzUEsBAi0AFAAGAAgAAAAhAF55Xnr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7" o:spid="_x0000_s1181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98" o:spid="_x0000_s1182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99" o:spid="_x0000_s1183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00" o:spid="_x0000_s1184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1" o:spid="_x0000_s1185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2" o:spid="_x0000_s1186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  <v:group id="组合 103" o:spid="_x0000_s1187" style="position:absolute;left:4039;top:3312;width:8337;height:2031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组合 104" o:spid="_x0000_s1188" style="position:absolute;left:4039;top:1513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o:lock v:ext="edit" aspectratio="t"/>
                    <v:shape id="六边形 105" o:spid="_x0000_s1189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6" o:spid="_x0000_s1190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7" o:spid="_x0000_s1191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" adj="4671" filled="f" strokecolor="#1f4d78 [1604]" strokeweight="1pt">
                      <v:path arrowok="t"/>
                      <o:lock v:ext="edit" aspectratio="t"/>
                    </v:shape>
                    <v:shape id="六边形 108" o:spid="_x0000_s1192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09" o:spid="_x0000_s1193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6d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+PCMT6M0vAAAA//8DAFBLAQItABQABgAIAAAAIQDb4fbL7gAAAIUBAAATAAAAAAAAAAAA&#10;AAAAAAAAAABbQ29udGVudF9UeXBlc10ueG1sUEsBAi0AFAAGAAgAAAAhAFr0LFu/AAAAFQEAAAsA&#10;AAAAAAAAAAAAAAAAHwEAAF9yZWxzLy5yZWxzUEsBAi0AFAAGAAgAAAAhANJ7Lp3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10" o:spid="_x0000_s1194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1" o:spid="_x0000_s1195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" adj="4671" filled="f" strokecolor="#1f4d78 [1604]" strokeweight="1pt">
                      <v:path arrowok="t"/>
                      <o:lock v:ext="edit" aspectratio="t"/>
                    </v:shape>
                    <v:shape id="六边形 112" o:spid="_x0000_s1196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</v:group>
                  <v:group id="组合 113" o:spid="_x0000_s1197" style="position:absolute;left:4530;top:2410;width:7847;height:1134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o:lock v:ext="edit" aspectratio="t"/>
                    <v:shape id="六边形 114" o:spid="_x0000_s1198" type="#_x0000_t9" style="position:absolute;left:3962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5" o:spid="_x0000_s1199" type="#_x0000_t9" style="position:absolute;left:4943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16" o:spid="_x0000_s1200" type="#_x0000_t9" style="position:absolute;left:5924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  <v:shape id="六边形 117" o:spid="_x0000_s1201" type="#_x0000_t9" style="position:absolute;left:6905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Kb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tPCMT6M0vAAAA//8DAFBLAQItABQABgAIAAAAIQDb4fbL7gAAAIUBAAATAAAAAAAAAAAA&#10;AAAAAAAAAABbQ29udGVudF9UeXBlc10ueG1sUEsBAi0AFAAGAAgAAAAhAFr0LFu/AAAAFQEAAAsA&#10;AAAAAAAAAAAAAAAAHwEAAF9yZWxzLy5yZWxzUEsBAi0AFAAGAAgAAAAhACwNIpv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18" o:spid="_x0000_s1202" type="#_x0000_t9" style="position:absolute;left:7886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" adj="4671" filled="f" strokecolor="#1f4d78 [1604]" strokeweight="1pt">
                      <v:path arrowok="t"/>
                      <o:lock v:ext="edit" aspectratio="t"/>
                    </v:shape>
                    <v:shape id="六边形 119" o:spid="_x0000_s1203" type="#_x0000_t9" style="position:absolute;left:8867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  <v:shape id="六边形 120" o:spid="_x0000_s1204" type="#_x0000_t9" style="position:absolute;left:9848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" adj="4671" filled="f" strokecolor="#1f4d78 [1604]" strokeweight="1pt">
                      <v:path arrowok="t"/>
                      <o:lock v:ext="edit" aspectratio="t"/>
                    </v:shape>
                    <v:shape id="六边形 121" o:spid="_x0000_s1205" type="#_x0000_t9" style="position:absolute;left:10829;top:1590;width:1134;height:981;rotation: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" adj="4671" filled="f" strokecolor="#1f4d78 [1604]" strokeweight="1pt">
                      <v:path arrowok="t"/>
                      <o:lock v:ext="edit" aspectratio="t"/>
                    </v:shape>
                  </v:group>
                </v:group>
              </v:group>
            </v:group>
            <v:shape id="_x0000_s1206" type="#_x0000_t202" style="position:absolute;left:3998;top:1613;width:1001;height:10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ia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qlromsAAAADcAAAADwAAAAAA&#10;AAAAAAAAAAAHAgAAZHJzL2Rvd25yZXYueG1sUEsFBgAAAAADAAMAtwAAAPQCAAAAAA==&#10;" filled="f" stroked="f">
              <v:textbox style="mso-fit-shape-to-text:t">
                <w:txbxContent>
                  <w:p w14:paraId="0EA67053" w14:textId="77777777" w:rsidR="006522D8" w:rsidRDefault="006522D8" w:rsidP="007922FD">
                    <w:pPr>
                      <w:pStyle w:val="a3"/>
                      <w:jc w:val="center"/>
                    </w:pP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文本框 124" o:spid="_x0000_s1207" type="#_x0000_t202" style="position:absolute;left:5237;top:1569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gN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" filled="f" stroked="f">
              <v:textbox style="mso-fit-shape-to-text:t">
                <w:txbxContent>
                  <w:p w14:paraId="207A71CA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125" o:spid="_x0000_s1208" type="#_x0000_t202" style="position:absolute;left:6192;top:158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6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" filled="f" stroked="f">
              <v:textbox style="mso-fit-shape-to-text:t">
                <w:txbxContent>
                  <w:p w14:paraId="1423014E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126" o:spid="_x0000_s1209" type="#_x0000_t202" style="position:absolute;left:7185;top:1596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Ph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" filled="f" stroked="f">
              <v:textbox style="mso-fit-shape-to-text:t">
                <w:txbxContent>
                  <w:p w14:paraId="7A4002B8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127" o:spid="_x0000_s1210" type="#_x0000_t202" style="position:absolute;left:8141;top:159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" filled="f" stroked="f">
              <v:textbox style="mso-fit-shape-to-text:t">
                <w:txbxContent>
                  <w:p w14:paraId="3A28B961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128" o:spid="_x0000_s1211" type="#_x0000_t202" style="position:absolute;left:9121;top:157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" filled="f" stroked="f">
              <v:textbox style="mso-fit-shape-to-text:t">
                <w:txbxContent>
                  <w:p w14:paraId="47489D2B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129" o:spid="_x0000_s1212" type="#_x0000_t202" style="position:absolute;left:10142;top:162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1I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" filled="f" stroked="f">
              <v:textbox style="mso-fit-shape-to-text:t">
                <w:txbxContent>
                  <w:p w14:paraId="06685672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130" o:spid="_x0000_s1213" type="#_x0000_t202" style="position:absolute;left:11134;top:1582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" filled="f" stroked="f">
              <v:textbox style="mso-fit-shape-to-text:t">
                <w:txbxContent>
                  <w:p w14:paraId="1BB53802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131" o:spid="_x0000_s1214" type="#_x0000_t202" style="position:absolute;left:4707;top:2505;width:561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" filled="f" stroked="f">
              <v:textbox style="mso-fit-shape-to-text:t">
                <w:txbxContent>
                  <w:p w14:paraId="340C2AEC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  <v:shape id="文本框 132" o:spid="_x0000_s1215" type="#_x0000_t202" style="position:absolute;left:5583;top:249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" filled="f" stroked="f">
              <v:textbox style="mso-fit-shape-to-text:t">
                <w:txbxContent>
                  <w:p w14:paraId="4EEA75E8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133" o:spid="_x0000_s1216" type="#_x0000_t202" style="position:absolute;left:6591;top:2479;width:730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tL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/2MEr2fiBXLxCwAA//8DAFBLAQItABQABgAIAAAAIQDb4fbL7gAAAIUBAAATAAAAAAAAAAAAAAAA&#10;AAAAAABbQ29udGVudF9UeXBlc10ueG1sUEsBAi0AFAAGAAgAAAAhAFr0LFu/AAAAFQEAAAsAAAAA&#10;AAAAAAAAAAAAHwEAAF9yZWxzLy5yZWxzUEsBAi0AFAAGAAgAAAAhANQFK0vBAAAA3AAAAA8AAAAA&#10;AAAAAAAAAAAABwIAAGRycy9kb3ducmV2LnhtbFBLBQYAAAAAAwADALcAAAD1AgAAAAA=&#10;" filled="f" stroked="f">
              <v:textbox style="mso-fit-shape-to-text:t">
                <w:txbxContent>
                  <w:p w14:paraId="66B5F504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134" o:spid="_x0000_s1217" type="#_x0000_t202" style="position:absolute;left:7559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" filled="f" stroked="f">
              <v:textbox style="mso-fit-shape-to-text:t">
                <w:txbxContent>
                  <w:p w14:paraId="3900F6E9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v:shape id="文本框 135" o:spid="_x0000_s1218" type="#_x0000_t202" style="position:absolute;left:8579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Cn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" filled="f" stroked="f">
              <v:textbox style="mso-fit-shape-to-text:t">
                <w:txbxContent>
                  <w:p w14:paraId="14CB36E5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13</w:t>
                    </w:r>
                  </w:p>
                </w:txbxContent>
              </v:textbox>
            </v:shape>
            <v:shape id="文本框 136" o:spid="_x0000_s1219" type="#_x0000_t202" style="position:absolute;left:9560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U8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ynV/h7Jl4g8xsAAAD//wMAUEsBAi0AFAAGAAgAAAAhANvh9svuAAAAhQEAABMAAAAAAAAAAAAA&#10;AAAAAAAAAFtDb250ZW50X1R5cGVzXS54bWxQSwECLQAUAAYACAAAACEAWvQsW78AAAAVAQAACwAA&#10;AAAAAAAAAAAAAAAfAQAAX3JlbHMvLnJlbHNQSwECLQAUAAYACAAAACEAJNe1PMMAAADcAAAADwAA&#10;AAAAAAAAAAAAAAAHAgAAZHJzL2Rvd25yZXYueG1sUEsFBgAAAAADAAMAtwAAAPcCAAAAAA==&#10;" filled="f" stroked="f">
              <v:textbox style="mso-fit-shape-to-text:t">
                <w:txbxContent>
                  <w:p w14:paraId="1941572D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14</w:t>
                    </w:r>
                  </w:p>
                </w:txbxContent>
              </v:textbox>
            </v:shape>
            <v:shape id="文本框 137" o:spid="_x0000_s1220" type="#_x0000_t202" style="position:absolute;left:10514;top:2466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FO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" filled="f" stroked="f">
              <v:textbox style="mso-fit-shape-to-text:t">
                <w:txbxContent>
                  <w:p w14:paraId="51146F19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15</w:t>
                    </w:r>
                  </w:p>
                </w:txbxContent>
              </v:textbox>
            </v:shape>
            <v:shape id="文本框 138" o:spid="_x0000_s1221" type="#_x0000_t202" style="position:absolute;left:11535;top:245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" filled="f" stroked="f">
              <v:textbox style="mso-fit-shape-to-text:t">
                <w:txbxContent>
                  <w:p w14:paraId="751C218B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16</w:t>
                    </w:r>
                  </w:p>
                </w:txbxContent>
              </v:textbox>
            </v:shape>
            <v:shape id="文本框 139" o:spid="_x0000_s1222" type="#_x0000_t202" style="position:absolute;left:4111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41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" filled="f" stroked="f">
              <v:textbox style="mso-fit-shape-to-text:t">
                <w:txbxContent>
                  <w:p w14:paraId="51B5D946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17</w:t>
                    </w:r>
                  </w:p>
                </w:txbxContent>
              </v:textbox>
            </v:shape>
            <v:shape id="文本框 140" o:spid="_x0000_s1223" type="#_x0000_t202" style="position:absolute;left:5132;top:340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" filled="f" stroked="f">
              <v:textbox style="mso-fit-shape-to-text:t">
                <w:txbxContent>
                  <w:p w14:paraId="3BC56A3A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18</w:t>
                    </w:r>
                  </w:p>
                </w:txbxContent>
              </v:textbox>
            </v:shape>
            <v:shape id="文本框 141" o:spid="_x0000_s1224" type="#_x0000_t202" style="position:absolute;left:6086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XZ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/jiF5zPxArl6AAAA//8DAFBLAQItABQABgAIAAAAIQDb4fbL7gAAAIUBAAATAAAAAAAAAAAAAAAA&#10;AAAAAABbQ29udGVudF9UeXBlc10ueG1sUEsBAi0AFAAGAAgAAAAhAFr0LFu/AAAAFQEAAAsAAAAA&#10;AAAAAAAAAAAAHwEAAF9yZWxzLy5yZWxzUEsBAi0AFAAGAAgAAAAhAGymZdnBAAAA3AAAAA8AAAAA&#10;AAAAAAAAAAAABwIAAGRycy9kb3ducmV2LnhtbFBLBQYAAAAAAwADALcAAAD1AgAAAAA=&#10;" filled="f" stroked="f">
              <v:textbox style="mso-fit-shape-to-text:t">
                <w:txbxContent>
                  <w:p w14:paraId="67903A83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19</w:t>
                    </w:r>
                  </w:p>
                </w:txbxContent>
              </v:textbox>
            </v:shape>
            <v:shape id="文本框 142" o:spid="_x0000_s1225" type="#_x0000_t202" style="position:absolute;left:7055;top:338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BC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f/QBr2fiBXLxCwAA//8DAFBLAQItABQABgAIAAAAIQDb4fbL7gAAAIUBAAATAAAAAAAAAAAAAAAA&#10;AAAAAABbQ29udGVudF9UeXBlc10ueG1sUEsBAi0AFAAGAAgAAAAhAFr0LFu/AAAAFQEAAAsAAAAA&#10;AAAAAAAAAAAAHwEAAF9yZWxzLy5yZWxzUEsBAi0AFAAGAAgAAAAhAAPqwELBAAAA3AAAAA8AAAAA&#10;AAAAAAAAAAAABwIAAGRycy9kb3ducmV2LnhtbFBLBQYAAAAAAwADALcAAAD1AgAAAAA=&#10;" filled="f" stroked="f">
              <v:textbox style="mso-fit-shape-to-text:t">
                <w:txbxContent>
                  <w:p w14:paraId="5DEA30B4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43" o:spid="_x0000_s1226" type="#_x0000_t202" style="position:absolute;left:8074;top:338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" filled="f" stroked="f">
              <v:textbox style="mso-fit-shape-to-text:t">
                <w:txbxContent>
                  <w:p w14:paraId="554B934D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44" o:spid="_x0000_s1227" type="#_x0000_t202" style="position:absolute;left:9056;top:338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2t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ozE8n4kXyOU/AAAA//8DAFBLAQItABQABgAIAAAAIQDb4fbL7gAAAIUBAAATAAAAAAAAAAAAAAAA&#10;AAAAAABbQ29udGVudF9UeXBlc10ueG1sUEsBAi0AFAAGAAgAAAAhAFr0LFu/AAAAFQEAAAsAAAAA&#10;AAAAAAAAAAAAHwEAAF9yZWxzLy5yZWxzUEsBAi0AFAAGAAgAAAAhAONP/a3BAAAA3AAAAA8AAAAA&#10;AAAAAAAAAAAABwIAAGRycy9kb3ducmV2LnhtbFBLBQYAAAAAAwADALcAAAD1AgAAAAA=&#10;" filled="f" stroked="f">
              <v:textbox style="mso-fit-shape-to-text:t">
                <w:txbxContent>
                  <w:p w14:paraId="04A287B3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45" o:spid="_x0000_s1228" type="#_x0000_t202" style="position:absolute;left:10011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Pa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ozE8n4kXyMU/AAAA//8DAFBLAQItABQABgAIAAAAIQDb4fbL7gAAAIUBAAATAAAAAAAAAAAAAAAA&#10;AAAAAABbQ29udGVudF9UeXBlc10ueG1sUEsBAi0AFAAGAAgAAAAhAFr0LFu/AAAAFQEAAAsAAAAA&#10;AAAAAAAAAAAAHwEAAF9yZWxzLy5yZWxzUEsBAi0AFAAGAAgAAAAhABOdY9rBAAAA3AAAAA8AAAAA&#10;AAAAAAAAAAAABwIAAGRycy9kb3ducmV2LnhtbFBLBQYAAAAAAwADALcAAAD1AgAAAAA=&#10;" filled="f" stroked="f">
              <v:textbox style="mso-fit-shape-to-text:t">
                <w:txbxContent>
                  <w:p w14:paraId="332AB691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46" o:spid="_x0000_s1229" type="#_x0000_t202" style="position:absolute;left:11003;top:336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ZB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" filled="f" stroked="f">
              <v:textbox style="mso-fit-shape-to-text:t">
                <w:txbxContent>
                  <w:p w14:paraId="1722088B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47" o:spid="_x0000_s1230" type="#_x0000_t202" style="position:absolute;left:4589;top:427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Iz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" filled="f" stroked="f">
              <v:textbox style="mso-fit-shape-to-text:t">
                <w:txbxContent>
                  <w:p w14:paraId="3271F079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48" o:spid="_x0000_s1231" type="#_x0000_t202" style="position:absolute;left:5623;top:429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" filled="f" stroked="f">
              <v:textbox style="mso-fit-shape-to-text:t">
                <w:txbxContent>
                  <w:p w14:paraId="59063AC3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49" o:spid="_x0000_s1232" type="#_x0000_t202" style="position:absolute;left:6604;top:430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jo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" filled="f" stroked="f">
              <v:textbox style="mso-fit-shape-to-text:t">
                <w:txbxContent>
                  <w:p w14:paraId="7EB3E327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27</w:t>
                    </w:r>
                  </w:p>
                </w:txbxContent>
              </v:textbox>
            </v:shape>
            <v:shape id="文本框 150" o:spid="_x0000_s1233" type="#_x0000_t202" style="position:absolute;left:7598;top:428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" filled="f" stroked="f">
              <v:textbox style="mso-fit-shape-to-text:t">
                <w:txbxContent>
                  <w:p w14:paraId="63818523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28</w:t>
                    </w:r>
                  </w:p>
                </w:txbxContent>
              </v:textbox>
            </v:shape>
            <v:shape id="文本框 151" o:spid="_x0000_s1234" type="#_x0000_t202" style="position:absolute;left:8579;top:430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ME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" filled="f" stroked="f">
              <v:textbox style="mso-fit-shape-to-text:t">
                <w:txbxContent>
                  <w:p w14:paraId="1D690444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29</w:t>
                    </w:r>
                  </w:p>
                </w:txbxContent>
              </v:textbox>
            </v:shape>
            <v:shape id="文本框 153" o:spid="_x0000_s1235" type="#_x0000_t202" style="position:absolute;left:10529;top:429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7r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4xE8n4kXyOU/AAAA//8DAFBLAQItABQABgAIAAAAIQDb4fbL7gAAAIUBAAATAAAAAAAAAAAAAAAA&#10;AAAAAABbQ29udGVudF9UeXBlc10ueG1sUEsBAi0AFAAGAAgAAAAhAFr0LFu/AAAAFQEAAAsAAAAA&#10;AAAAAAAAAAAAHwEAAF9yZWxzLy5yZWxzUEsBAi0AFAAGAAgAAAAhAAnazuvBAAAA3AAAAA8AAAAA&#10;AAAAAAAAAAAABwIAAGRycy9kb3ducmV2LnhtbFBLBQYAAAAAAwADALcAAAD1AgAAAAA=&#10;" filled="f" stroked="f">
              <v:textbox style="mso-fit-shape-to-text:t">
                <w:txbxContent>
                  <w:p w14:paraId="75EF13FF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31</w:t>
                    </w:r>
                  </w:p>
                </w:txbxContent>
              </v:textbox>
            </v:shape>
            <v:shape id="文本框 154" o:spid="_x0000_s1236" type="#_x0000_t202" style="position:absolute;left:11509;top:431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" filled="f" stroked="f">
              <v:textbox style="mso-fit-shape-to-text:t">
                <w:txbxContent>
                  <w:p w14:paraId="5DF5CDF0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32</w:t>
                    </w:r>
                  </w:p>
                </w:txbxContent>
              </v:textbox>
            </v:shape>
            <v:shape id="文本框 155" o:spid="_x0000_s1237" type="#_x0000_t202" style="position:absolute;left:4137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UH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" filled="f" stroked="f">
              <v:textbox style="mso-fit-shape-to-text:t">
                <w:txbxContent>
                  <w:p w14:paraId="6CAAFA43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33</w:t>
                    </w:r>
                  </w:p>
                </w:txbxContent>
              </v:textbox>
            </v:shape>
            <v:shape id="文本框 156" o:spid="_x0000_s1238" type="#_x0000_t202" style="position:absolute;left:5145;top:517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Cc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mgMr2fiBXLxCwAA//8DAFBLAQItABQABgAIAAAAIQDb4fbL7gAAAIUBAAATAAAAAAAAAAAAAAAA&#10;AAAAAABbQ29udGVudF9UeXBlc10ueG1sUEsBAi0AFAAGAAgAAAAhAFr0LFu/AAAAFQEAAAsAAAAA&#10;AAAAAAAAAAAAHwEAAF9yZWxzLy5yZWxzUEsBAi0AFAAGAAgAAAAhAPkIUJzBAAAA3AAAAA8AAAAA&#10;AAAAAAAAAAAABwIAAGRycy9kb3ducmV2LnhtbFBLBQYAAAAAAwADALcAAAD1AgAAAAA=&#10;" filled="f" stroked="f">
              <v:textbox style="mso-fit-shape-to-text:t">
                <w:txbxContent>
                  <w:p w14:paraId="71118F23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34</w:t>
                    </w:r>
                  </w:p>
                </w:txbxContent>
              </v:textbox>
            </v:shape>
            <v:shape id="文本框 157" o:spid="_x0000_s1239" type="#_x0000_t202" style="position:absolute;left:6099;top:520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8Tu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" filled="f" stroked="f">
              <v:textbox style="mso-fit-shape-to-text:t">
                <w:txbxContent>
                  <w:p w14:paraId="120AF105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35</w:t>
                    </w:r>
                  </w:p>
                </w:txbxContent>
              </v:textbox>
            </v:shape>
            <v:shape id="文本框 158" o:spid="_x0000_s1240" type="#_x0000_t202" style="position:absolute;left:7079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2F1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hxN4PhMvkPMHAAAA//8DAFBLAQItABQABgAIAAAAIQDb4fbL7gAAAIUBAAATAAAAAAAAAAAAAAAA&#10;AAAAAABbQ29udGVudF9UeXBlc10ueG1sUEsBAi0AFAAGAAgAAAAhAFr0LFu/AAAAFQEAAAsAAAAA&#10;AAAAAAAAAAAAHwEAAF9yZWxzLy5yZWxzUEsBAi0AFAAGAAgAAAAhAOfbYXXBAAAA3AAAAA8AAAAA&#10;AAAAAAAAAAAABwIAAGRycy9kb3ducmV2LnhtbFBLBQYAAAAAAwADALcAAAD1AgAAAAA=&#10;" filled="f" stroked="f">
              <v:textbox style="mso-fit-shape-to-text:t">
                <w:txbxContent>
                  <w:p w14:paraId="7E850CE7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36</w:t>
                    </w:r>
                  </w:p>
                </w:txbxContent>
              </v:textbox>
            </v:shape>
            <v:shape id="文本框 159" o:spid="_x0000_s1241" type="#_x0000_t202" style="position:absolute;left:8076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JV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" filled="f" stroked="f">
              <v:textbox style="mso-fit-shape-to-text:t">
                <w:txbxContent>
                  <w:p w14:paraId="0FA03A65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37</w:t>
                    </w:r>
                  </w:p>
                </w:txbxContent>
              </v:textbox>
            </v:shape>
            <v:shape id="文本框 160" o:spid="_x0000_s1242" type="#_x0000_t202" style="position:absolute;left:9081;top:5161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fO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" filled="f" stroked="f">
              <v:textbox style="mso-fit-shape-to-text:t">
                <w:txbxContent>
                  <w:p w14:paraId="6E650AD4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38</w:t>
                    </w:r>
                  </w:p>
                </w:txbxContent>
              </v:textbox>
            </v:shape>
            <v:shape id="文本框 162" o:spid="_x0000_s1243" type="#_x0000_t202" style="position:absolute;left:10992;top:51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wi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" filled="f" stroked="f">
              <v:textbox style="mso-fit-shape-to-text:t">
                <w:txbxContent>
                  <w:p w14:paraId="5B72FF55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40</w:t>
                    </w:r>
                  </w:p>
                </w:txbxContent>
              </v:textbox>
            </v:shape>
            <v:shape id="文本框 163" o:spid="_x0000_s1244" type="#_x0000_t202" style="position:absolute;left:4615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RW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4xE8n4kXyMU/AAAA//8DAFBLAQItABQABgAIAAAAIQDb4fbL7gAAAIUBAAATAAAAAAAAAAAAAAAA&#10;AAAAAABbQ29udGVudF9UeXBlc10ueG1sUEsBAi0AFAAGAAgAAAAhAFr0LFu/AAAAFQEAAAsAAAAA&#10;AAAAAAAAAAAAHwEAAF9yZWxzLy5yZWxzUEsBAi0AFAAGAAgAAAAhAMe2BFbBAAAA3AAAAA8AAAAA&#10;AAAAAAAAAAAABwIAAGRycy9kb3ducmV2LnhtbFBLBQYAAAAAAwADALcAAAD1AgAAAAA=&#10;" filled="f" stroked="f">
              <v:textbox style="mso-fit-shape-to-text:t">
                <w:txbxContent>
                  <w:p w14:paraId="37AC1255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41</w:t>
                    </w:r>
                  </w:p>
                </w:txbxContent>
              </v:textbox>
            </v:shape>
            <v:shape id="文本框 164" o:spid="_x0000_s1245" type="#_x0000_t202" style="position:absolute;left:5623;top:6059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HN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" filled="f" stroked="f">
              <v:textbox style="mso-fit-shape-to-text:t">
                <w:txbxContent>
                  <w:p w14:paraId="69E309A1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42</w:t>
                    </w:r>
                  </w:p>
                </w:txbxContent>
              </v:textbox>
            </v:shape>
            <v:shape id="文本框 165" o:spid="_x0000_s1246" type="#_x0000_t202" style="position:absolute;left:6577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 filled="f" stroked="f">
              <v:textbox style="mso-fit-shape-to-text:t">
                <w:txbxContent>
                  <w:p w14:paraId="713FB4FF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43</w:t>
                    </w:r>
                  </w:p>
                </w:txbxContent>
              </v:textbox>
            </v:shape>
            <v:shape id="文本框 166" o:spid="_x0000_s1247" type="#_x0000_t202" style="position:absolute;left:7596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oh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ngCv8/EC+TyBwAA//8DAFBLAQItABQABgAIAAAAIQDb4fbL7gAAAIUBAAATAAAAAAAAAAAAAAAA&#10;AAAAAABbQ29udGVudF9UeXBlc10ueG1sUEsBAi0AFAAGAAgAAAAhAFr0LFu/AAAAFQEAAAsAAAAA&#10;AAAAAAAAAAAAHwEAAF9yZWxzLy5yZWxzUEsBAi0AFAAGAAgAAAAhADdkmiHBAAAA3AAAAA8AAAAA&#10;AAAAAAAAAAAABwIAAGRycy9kb3ducmV2LnhtbFBLBQYAAAAAAwADALcAAAD1AgAAAAA=&#10;" filled="f" stroked="f">
              <v:textbox style="mso-fit-shape-to-text:t">
                <w:txbxContent>
                  <w:p w14:paraId="55945D33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44</w:t>
                    </w:r>
                  </w:p>
                </w:txbxContent>
              </v:textbox>
            </v:shape>
            <v:shape id="文本框 167" o:spid="_x0000_s1248" type="#_x0000_t202" style="position:absolute;left:8552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 filled="f" stroked="f">
              <v:textbox style="mso-fit-shape-to-text:t">
                <w:txbxContent>
                  <w:p w14:paraId="1A60C792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45</w:t>
                    </w:r>
                  </w:p>
                </w:txbxContent>
              </v:textbox>
            </v:shape>
            <v:shape id="文本框 168" o:spid="_x0000_s1249" type="#_x0000_t202" style="position:absolute;left:9520;top:6098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vI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RxN4PhMvkPMHAAAA//8DAFBLAQItABQABgAIAAAAIQDb4fbL7gAAAIUBAAATAAAAAAAAAAAAAAAA&#10;AAAAAABbQ29udGVudF9UeXBlc10ueG1sUEsBAi0AFAAGAAgAAAAhAFr0LFu/AAAAFQEAAAsAAAAA&#10;AAAAAAAAAAAAHwEAAF9yZWxzLy5yZWxzUEsBAi0AFAAGAAgAAAAhACm3q8jBAAAA3AAAAA8AAAAA&#10;AAAAAAAAAAAABwIAAGRycy9kb3ducmV2LnhtbFBLBQYAAAAAAwADALcAAAD1AgAAAAA=&#10;" filled="f" stroked="f">
              <v:textbox style="mso-fit-shape-to-text:t">
                <w:txbxContent>
                  <w:p w14:paraId="3E415214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46</w:t>
                    </w:r>
                  </w:p>
                </w:txbxContent>
              </v:textbox>
            </v:shape>
            <v:shape id="文本框 169" o:spid="_x0000_s1250" type="#_x0000_t202" style="position:absolute;left:10554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SI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" filled="f" stroked="f">
              <v:textbox style="mso-fit-shape-to-text:t">
                <w:txbxContent>
                  <w:p w14:paraId="10D3CBE4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47</w:t>
                    </w:r>
                  </w:p>
                </w:txbxContent>
              </v:textbox>
            </v:shape>
            <v:shape id="文本框 170" o:spid="_x0000_s1251" type="#_x0000_t202" style="position:absolute;left:11496;top:607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ET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" filled="f" stroked="f">
              <v:textbox style="mso-fit-shape-to-text:t">
                <w:txbxContent>
                  <w:p w14:paraId="7ABAAE4B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48</w:t>
                    </w:r>
                  </w:p>
                </w:txbxContent>
              </v:textbox>
            </v:shape>
            <v:shape id="文本框 171" o:spid="_x0000_s1252" type="#_x0000_t202" style="position:absolute;left:4150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9k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" filled="f" stroked="f">
              <v:textbox style="mso-fit-shape-to-text:t">
                <w:txbxContent>
                  <w:p w14:paraId="0DD1CB37" w14:textId="77777777"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49</w:t>
                    </w:r>
                  </w:p>
                </w:txbxContent>
              </v:textbox>
            </v:shape>
            <v:shape id="文本框 172" o:spid="_x0000_s1253" type="#_x0000_t202" style="position:absolute;left:5119;top:700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r/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zXJ/h7Jl4g8xsAAAD//wMAUEsBAi0AFAAGAAgAAAAhANvh9svuAAAAhQEAABMAAAAAAAAAAAAA&#10;AAAAAAAAAFtDb250ZW50X1R5cGVzXS54bWxQSwECLQAUAAYACAAAACEAWvQsW78AAAAVAQAACwAA&#10;AAAAAAAAAAAAAAAfAQAAX3JlbHMvLnJlbHNQSwECLQAUAAYACAAAACEAzYYK/8MAAADcAAAADwAA&#10;AAAAAAAAAAAAAAAHAgAAZHJzL2Rvd25yZXYueG1sUEsFBgAAAAADAAMAtwAAAPcCAAAAAA==&#10;" filled="f" stroked="f">
              <v:textbox style="mso-fit-shape-to-text:t">
                <w:txbxContent>
                  <w:p w14:paraId="41984D56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50</w:t>
                    </w:r>
                  </w:p>
                </w:txbxContent>
              </v:textbox>
            </v:shape>
            <v:shape id="文本框 173" o:spid="_x0000_s1254" type="#_x0000_t202" style="position:absolute;left:6100;top:7012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KL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" filled="f" stroked="f">
              <v:textbox style="mso-fit-shape-to-text:t">
                <w:txbxContent>
                  <w:p w14:paraId="2A15F31B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51</w:t>
                    </w:r>
                  </w:p>
                </w:txbxContent>
              </v:textbox>
            </v:shape>
            <v:shape id="文本框 174" o:spid="_x0000_s1255" type="#_x0000_t202" style="position:absolute;left:7068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cQ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ngEr2fiBXLxCwAA//8DAFBLAQItABQABgAIAAAAIQDb4fbL7gAAAIUBAAATAAAAAAAAAAAAAAAA&#10;AAAAAABbQ29udGVudF9UeXBlc10ueG1sUEsBAi0AFAAGAAgAAAAhAFr0LFu/AAAAFQEAAAsAAAAA&#10;AAAAAAAAAAAAHwEAAF9yZWxzLy5yZWxzUEsBAi0AFAAGAAgAAAAhAC0jNxDBAAAA3AAAAA8AAAAA&#10;AAAAAAAAAAAABwIAAGRycy9kb3ducmV2LnhtbFBLBQYAAAAAAwADALcAAAD1AgAAAAA=&#10;" filled="f" stroked="f">
              <v:textbox style="mso-fit-shape-to-text:t">
                <w:txbxContent>
                  <w:p w14:paraId="7A188574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52</w:t>
                    </w:r>
                  </w:p>
                </w:txbxContent>
              </v:textbox>
            </v:shape>
            <v:shape id="文本框 175" o:spid="_x0000_s1256" type="#_x0000_t202" style="position:absolute;left:8022;top:6987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ln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mQMv8/EC+TyBwAA//8DAFBLAQItABQABgAIAAAAIQDb4fbL7gAAAIUBAAATAAAAAAAAAAAAAAAA&#10;AAAAAABbQ29udGVudF9UeXBlc10ueG1sUEsBAi0AFAAGAAgAAAAhAFr0LFu/AAAAFQEAAAsAAAAA&#10;AAAAAAAAAAAAHwEAAF9yZWxzLy5yZWxzUEsBAi0AFAAGAAgAAAAhAN3xqWfBAAAA3AAAAA8AAAAA&#10;AAAAAAAAAAAABwIAAGRycy9kb3ducmV2LnhtbFBLBQYAAAAAAwADALcAAAD1AgAAAAA=&#10;" filled="f" stroked="f">
              <v:textbox style="mso-fit-shape-to-text:t">
                <w:txbxContent>
                  <w:p w14:paraId="2A8B63DB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53</w:t>
                    </w:r>
                  </w:p>
                </w:txbxContent>
              </v:textbox>
            </v:shape>
            <v:shape id="文本框 176" o:spid="_x0000_s1257" type="#_x0000_t202" style="position:absolute;left:9003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" filled="f" stroked="f">
              <v:textbox style="mso-fit-shape-to-text:t">
                <w:txbxContent>
                  <w:p w14:paraId="6EB113D2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54</w:t>
                    </w:r>
                  </w:p>
                </w:txbxContent>
              </v:textbox>
            </v:shape>
            <v:shape id="文本框 178" o:spid="_x0000_s1258" type="#_x0000_t202" style="position:absolute;left:11018;top:701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" filled="f" stroked="f">
              <v:textbox style="mso-fit-shape-to-text:t">
                <w:txbxContent>
                  <w:p w14:paraId="60C24903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56</w:t>
                    </w:r>
                  </w:p>
                </w:txbxContent>
              </v:textbox>
            </v:shape>
            <v:shape id="文本框 179" o:spid="_x0000_s1259" type="#_x0000_t202" style="position:absolute;left:4589;top:787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Sv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" filled="f" stroked="f">
              <v:textbox style="mso-fit-shape-to-text:t">
                <w:txbxContent>
                  <w:p w14:paraId="47AF09C7" w14:textId="77777777"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57</w:t>
                    </w:r>
                  </w:p>
                </w:txbxContent>
              </v:textbox>
            </v:shape>
            <v:shape id="文本框 180" o:spid="_x0000_s1260" type="#_x0000_t202" style="position:absolute;left:5570;top:788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" filled="f" stroked="f">
              <v:textbox style="mso-fit-shape-to-text:t">
                <w:txbxContent>
                  <w:p w14:paraId="0B32B43D" w14:textId="77777777"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58</w:t>
                    </w:r>
                  </w:p>
                </w:txbxContent>
              </v:textbox>
            </v:shape>
            <v:shape id="文本框 181" o:spid="_x0000_s1261" type="#_x0000_t202" style="position:absolute;left:6577;top:7844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" filled="f" stroked="f">
              <v:textbox style="mso-fit-shape-to-text:t">
                <w:txbxContent>
                  <w:p w14:paraId="3638C7CF" w14:textId="77777777"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59</w:t>
                    </w:r>
                  </w:p>
                </w:txbxContent>
              </v:textbox>
            </v:shape>
            <v:shape id="文本框 182" o:spid="_x0000_s1262" type="#_x0000_t202" style="position:absolute;left:7570;top:7883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" filled="f" stroked="f">
              <v:textbox style="mso-fit-shape-to-text:t">
                <w:txbxContent>
                  <w:p w14:paraId="733E7750" w14:textId="77777777"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60</w:t>
                    </w:r>
                  </w:p>
                </w:txbxContent>
              </v:textbox>
            </v:shape>
            <v:shape id="文本框 183" o:spid="_x0000_s1263" type="#_x0000_t202" style="position:absolute;left:8604;top:791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" filled="f" stroked="f">
              <v:textbox style="mso-fit-shape-to-text:t">
                <w:txbxContent>
                  <w:p w14:paraId="07B427AA" w14:textId="77777777" w:rsidR="006522D8" w:rsidRPr="00394F1D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94F1D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61</w:t>
                    </w:r>
                  </w:p>
                </w:txbxContent>
              </v:textbox>
            </v:shape>
            <v:shape id="文本框 185" o:spid="_x0000_s1264" type="#_x0000_t202" style="position:absolute;left:10475;top:7870;width:745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" filled="f" stroked="f">
              <v:textbox style="mso-fit-shape-to-text:t">
                <w:txbxContent>
                  <w:p w14:paraId="47F6F1F2" w14:textId="77777777" w:rsidR="006522D8" w:rsidRPr="003C0628" w:rsidRDefault="006522D8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3C0628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63</w:t>
                    </w:r>
                  </w:p>
                </w:txbxContent>
              </v:textbox>
            </v:shape>
            <v:shape id="_x0000_s1265" type="#_x0000_t202" style="position:absolute;left:11474;top:7879;width:928;height:100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" filled="f" stroked="f">
              <v:textbox style="mso-fit-shape-to-text:t">
                <w:txbxContent>
                  <w:p w14:paraId="64567459" w14:textId="77777777" w:rsidR="006522D8" w:rsidRDefault="006522D8" w:rsidP="00912E2E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</w:t>
                    </w: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点</w:t>
                    </w:r>
                  </w:p>
                  <w:p w14:paraId="63BA56CB" w14:textId="77777777" w:rsidR="006522D8" w:rsidRDefault="006522D8" w:rsidP="00912E2E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64</w:t>
                    </w:r>
                  </w:p>
                </w:txbxContent>
              </v:textbox>
            </v:shape>
          </v:group>
        </w:pict>
      </w:r>
    </w:p>
    <w:p w14:paraId="5B0EC494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60984532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4CA36A6D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3436BA94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32A09795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55E40479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278C6B87" w14:textId="77777777" w:rsidR="00DC0850" w:rsidRDefault="00670137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2CD1A885">
          <v:shape id="文本框 123" o:spid="_x0000_s1266" type="#_x0000_t202" style="position:absolute;left:0;text-align:left;margin-left:253.45pt;margin-top:6pt;width:38.25pt;height:38.4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" filled="f" stroked="f">
            <v:textbox style="mso-fit-shape-to-text:t">
              <w:txbxContent>
                <w:p w14:paraId="6FB99997" w14:textId="77777777" w:rsidR="006522D8" w:rsidRDefault="006522D8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30</w:t>
                  </w:r>
                </w:p>
              </w:txbxContent>
            </v:textbox>
          </v:shape>
        </w:pict>
      </w:r>
    </w:p>
    <w:p w14:paraId="5105DE27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69285C47" w14:textId="77777777" w:rsidR="00DC0850" w:rsidRDefault="00670137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023AB6D5">
          <v:shape id="_x0000_s1267" type="#_x0000_t202" style="position:absolute;left:0;text-align:left;margin-left:272.25pt;margin-top:7.6pt;width:38.25pt;height:38.4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" filled="f" stroked="f">
            <v:textbox style="mso-fit-shape-to-text:t">
              <w:txbxContent>
                <w:p w14:paraId="26CE2C9D" w14:textId="77777777" w:rsidR="006522D8" w:rsidRDefault="006522D8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村庄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39</w:t>
                  </w:r>
                </w:p>
              </w:txbxContent>
            </v:textbox>
          </v:shape>
        </w:pict>
      </w:r>
    </w:p>
    <w:p w14:paraId="4C68EF07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70A6B436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465C5F32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60BCEA70" w14:textId="77777777" w:rsidR="00DC0850" w:rsidRDefault="00670137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2184CBEB">
          <v:shape id="_x0000_s1268" type="#_x0000_t202" style="position:absolute;left:0;text-align:left;margin-left:273pt;margin-top:15.25pt;width:38.2pt;height:38.3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" filled="f" stroked="f">
            <v:textbox style="mso-fit-shape-to-text:t">
              <w:txbxContent>
                <w:p w14:paraId="5A61AFD6" w14:textId="77777777" w:rsidR="006522D8" w:rsidRDefault="006522D8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55</w:t>
                  </w:r>
                </w:p>
              </w:txbxContent>
            </v:textbox>
          </v:shape>
        </w:pict>
      </w:r>
    </w:p>
    <w:p w14:paraId="4A7AAC65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5F347322" w14:textId="77777777" w:rsidR="00DC0850" w:rsidRDefault="00DC0850">
      <w:pPr>
        <w:rPr>
          <w:rFonts w:ascii="Times New Roman" w:hAnsi="Times New Roman" w:cs="Times New Roman"/>
          <w:noProof/>
          <w:sz w:val="24"/>
        </w:rPr>
      </w:pPr>
    </w:p>
    <w:p w14:paraId="7A31D463" w14:textId="77777777" w:rsidR="00DC0850" w:rsidRDefault="00670137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7E8FB53C">
          <v:shape id="_x0000_s1269" type="#_x0000_t202" style="position:absolute;left:0;text-align:left;margin-left:252.75pt;margin-top:3.25pt;width:38.25pt;height:38.4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" filled="f" stroked="f">
            <v:textbox style="mso-fit-shape-to-text:t">
              <w:txbxContent>
                <w:p w14:paraId="4FDF1663" w14:textId="77777777" w:rsidR="006522D8" w:rsidRDefault="006522D8" w:rsidP="0037294C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村庄</w:t>
                  </w: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62</w:t>
                  </w:r>
                </w:p>
              </w:txbxContent>
            </v:textbox>
          </v:shape>
        </w:pict>
      </w:r>
    </w:p>
    <w:p w14:paraId="64ADCF87" w14:textId="77777777" w:rsidR="00DC0850" w:rsidRDefault="00DC0850">
      <w:pPr>
        <w:rPr>
          <w:rFonts w:ascii="Times New Roman" w:hAnsi="Times New Roman" w:cs="Times New Roman"/>
          <w:sz w:val="24"/>
        </w:rPr>
      </w:pPr>
    </w:p>
    <w:p w14:paraId="7AFF47BB" w14:textId="77777777" w:rsidR="00B05C84" w:rsidRDefault="00B05C84">
      <w:pPr>
        <w:rPr>
          <w:rFonts w:ascii="Times New Roman" w:hAnsi="Times New Roman" w:cs="Times New Roman"/>
          <w:sz w:val="24"/>
        </w:rPr>
      </w:pPr>
    </w:p>
    <w:p w14:paraId="2E6FBB09" w14:textId="77777777" w:rsidR="00B05C84" w:rsidRDefault="00B05C84">
      <w:pPr>
        <w:rPr>
          <w:rFonts w:ascii="Times New Roman" w:hAnsi="Times New Roman" w:cs="Times New Roman"/>
          <w:sz w:val="24"/>
        </w:rPr>
      </w:pPr>
    </w:p>
    <w:p w14:paraId="0F67038B" w14:textId="77777777" w:rsidR="00B05C84" w:rsidRDefault="00B05C84">
      <w:pPr>
        <w:rPr>
          <w:rFonts w:ascii="Times New Roman" w:hAnsi="Times New Roman" w:cs="Times New Roman"/>
          <w:sz w:val="24"/>
        </w:rPr>
      </w:pPr>
    </w:p>
    <w:p w14:paraId="7DFF929B" w14:textId="77777777" w:rsidR="00B05C84" w:rsidRDefault="00B05C84">
      <w:pPr>
        <w:rPr>
          <w:rFonts w:ascii="Times New Roman" w:hAnsi="Times New Roman" w:cs="Times New Roman"/>
          <w:sz w:val="24"/>
        </w:rPr>
      </w:pPr>
    </w:p>
    <w:p w14:paraId="50A83D78" w14:textId="77777777" w:rsidR="00B05C84" w:rsidRDefault="00B05C84">
      <w:pPr>
        <w:rPr>
          <w:rFonts w:ascii="Times New Roman" w:hAnsi="Times New Roman" w:cs="Times New Roman"/>
          <w:sz w:val="24"/>
        </w:rPr>
      </w:pPr>
    </w:p>
    <w:p w14:paraId="614AF37E" w14:textId="77777777" w:rsidR="00373B93" w:rsidRDefault="00373B93">
      <w:pPr>
        <w:rPr>
          <w:rFonts w:ascii="Times New Roman" w:hAnsi="Times New Roman" w:cs="Times New Roman"/>
          <w:sz w:val="24"/>
        </w:rPr>
      </w:pPr>
    </w:p>
    <w:p w14:paraId="136C0CE1" w14:textId="77777777"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>
        <w:rPr>
          <w:rFonts w:ascii="Times New Roman" w:hAnsi="Times New Roman" w:cs="Times New Roman" w:hint="eastAsia"/>
          <w:noProof/>
          <w:sz w:val="24"/>
        </w:rPr>
        <w:t>三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14:paraId="3336E0FE" w14:textId="77777777"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</w:p>
    <w:p w14:paraId="5B622E2A" w14:textId="77777777"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959"/>
        <w:gridCol w:w="1276"/>
        <w:gridCol w:w="1787"/>
        <w:gridCol w:w="1462"/>
        <w:gridCol w:w="1417"/>
        <w:gridCol w:w="1228"/>
      </w:tblGrid>
      <w:tr w:rsidR="0020487B" w:rsidRPr="00DC0850" w14:paraId="657E61BF" w14:textId="77777777" w:rsidTr="006522D8">
        <w:trPr>
          <w:jc w:val="center"/>
        </w:trPr>
        <w:tc>
          <w:tcPr>
            <w:tcW w:w="2235" w:type="dxa"/>
            <w:gridSpan w:val="2"/>
          </w:tcPr>
          <w:p w14:paraId="6091DC72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14:paraId="56C2DD6D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14:paraId="0CB57A8A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14:paraId="292AAEBD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20487B" w:rsidRPr="00DC0850" w14:paraId="42B48871" w14:textId="77777777" w:rsidTr="006522D8">
        <w:trPr>
          <w:jc w:val="center"/>
        </w:trPr>
        <w:tc>
          <w:tcPr>
            <w:tcW w:w="2235" w:type="dxa"/>
            <w:gridSpan w:val="2"/>
          </w:tcPr>
          <w:p w14:paraId="3C78DB77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14:paraId="03884079" w14:textId="77777777" w:rsidR="00BE7B5A" w:rsidRDefault="0020487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10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14:paraId="1D1E0613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14:paraId="23DBCF83" w14:textId="77777777" w:rsidR="0020487B" w:rsidRPr="00DC0850" w:rsidRDefault="0020487B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14:paraId="70854C91" w14:textId="77777777" w:rsidTr="0020487B">
        <w:trPr>
          <w:jc w:val="center"/>
        </w:trPr>
        <w:tc>
          <w:tcPr>
            <w:tcW w:w="959" w:type="dxa"/>
            <w:vMerge w:val="restart"/>
            <w:vAlign w:val="center"/>
          </w:tcPr>
          <w:p w14:paraId="22E32534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14:paraId="7F1700AC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14:paraId="3081BCF3" w14:textId="77777777"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14:paraId="7C3A707E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14:paraId="68FA9725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B05C84" w:rsidRPr="00DC0850" w14:paraId="068BF885" w14:textId="77777777" w:rsidTr="0020487B">
        <w:trPr>
          <w:jc w:val="center"/>
        </w:trPr>
        <w:tc>
          <w:tcPr>
            <w:tcW w:w="959" w:type="dxa"/>
            <w:vMerge/>
            <w:vAlign w:val="center"/>
          </w:tcPr>
          <w:p w14:paraId="44D7469E" w14:textId="77777777"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11BD03A0" w14:textId="77777777"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1B40DE01" w14:textId="77777777"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22918DC7" w14:textId="39FBE41C"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135" w:author="CC" w:date="2021-08-17T23:05:00Z">
              <w:r w:rsidRPr="00DC0850" w:rsidDel="00AD1B65">
                <w:rPr>
                  <w:kern w:val="0"/>
                  <w:sz w:val="24"/>
                </w:rPr>
                <w:delText>晴朗</w:delText>
              </w:r>
            </w:del>
            <w:ins w:id="136" w:author="CC" w:date="2021-08-17T23:05:00Z">
              <w:r w:rsidR="00AD1B65">
                <w:rPr>
                  <w:kern w:val="0"/>
                  <w:sz w:val="24"/>
                </w:rPr>
                <w:t>0</w:t>
              </w:r>
            </w:ins>
          </w:p>
        </w:tc>
        <w:tc>
          <w:tcPr>
            <w:tcW w:w="1417" w:type="dxa"/>
            <w:vAlign w:val="center"/>
          </w:tcPr>
          <w:p w14:paraId="44F8D4B9" w14:textId="3811E3BB"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137" w:author="CC" w:date="2021-08-17T23:05:00Z">
              <w:r w:rsidRPr="00DC0850" w:rsidDel="00AD1B65">
                <w:rPr>
                  <w:kern w:val="0"/>
                  <w:sz w:val="24"/>
                </w:rPr>
                <w:delText>高温</w:delText>
              </w:r>
            </w:del>
            <w:ins w:id="138" w:author="CC" w:date="2021-08-17T23:05:00Z">
              <w:r w:rsidR="00AD1B65">
                <w:rPr>
                  <w:kern w:val="0"/>
                  <w:sz w:val="24"/>
                </w:rPr>
                <w:t>1</w:t>
              </w:r>
            </w:ins>
          </w:p>
        </w:tc>
        <w:tc>
          <w:tcPr>
            <w:tcW w:w="1228" w:type="dxa"/>
            <w:vAlign w:val="center"/>
          </w:tcPr>
          <w:p w14:paraId="19059759" w14:textId="2C141CAA" w:rsidR="00B05C84" w:rsidRPr="00DC0850" w:rsidRDefault="00B05C84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del w:id="139" w:author="CC" w:date="2021-08-17T23:06:00Z">
              <w:r w:rsidRPr="00DC0850" w:rsidDel="00AD1B65">
                <w:rPr>
                  <w:kern w:val="0"/>
                  <w:sz w:val="24"/>
                </w:rPr>
                <w:delText>沙暴</w:delText>
              </w:r>
            </w:del>
            <w:ins w:id="140" w:author="CC" w:date="2021-08-17T23:06:00Z">
              <w:r w:rsidR="00AD1B65">
                <w:rPr>
                  <w:kern w:val="0"/>
                  <w:sz w:val="24"/>
                </w:rPr>
                <w:t>2</w:t>
              </w:r>
            </w:ins>
          </w:p>
        </w:tc>
      </w:tr>
      <w:tr w:rsidR="008F198C" w:rsidRPr="00DC0850" w14:paraId="17302DD1" w14:textId="77777777" w:rsidTr="0020487B">
        <w:trPr>
          <w:jc w:val="center"/>
        </w:trPr>
        <w:tc>
          <w:tcPr>
            <w:tcW w:w="959" w:type="dxa"/>
            <w:vAlign w:val="center"/>
          </w:tcPr>
          <w:p w14:paraId="42C9A8DC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14:paraId="4D5FCFA5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14:paraId="6FADD0F8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14:paraId="7A36A6BD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1DA78930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3F46B8E6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8F198C" w:rsidRPr="00DC0850" w14:paraId="49C69827" w14:textId="77777777" w:rsidTr="0020487B">
        <w:trPr>
          <w:jc w:val="center"/>
        </w:trPr>
        <w:tc>
          <w:tcPr>
            <w:tcW w:w="959" w:type="dxa"/>
            <w:vAlign w:val="center"/>
          </w:tcPr>
          <w:p w14:paraId="2E5A71BC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14:paraId="5ECA05B9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14:paraId="074A6E8A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14:paraId="4D7F5FED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2A8FDEFD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6C6A6C38" w14:textId="77777777" w:rsidR="008F198C" w:rsidRPr="00DC0850" w:rsidRDefault="008F198C" w:rsidP="008F198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14:paraId="62C7FB17" w14:textId="77777777" w:rsidR="00B05C84" w:rsidRDefault="00B05C84" w:rsidP="00B05C84">
      <w:pPr>
        <w:rPr>
          <w:rFonts w:ascii="Times New Roman" w:hAnsi="Times New Roman" w:cs="Times New Roman"/>
          <w:noProof/>
          <w:sz w:val="24"/>
        </w:rPr>
      </w:pPr>
    </w:p>
    <w:p w14:paraId="2CF882EA" w14:textId="1A9C800D" w:rsidR="000503E2" w:rsidRDefault="000503E2" w:rsidP="000503E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  <w:proofErr w:type="gramStart"/>
      <w:r w:rsidR="00605749" w:rsidRPr="00520A15">
        <w:rPr>
          <w:rFonts w:hint="eastAsia"/>
          <w:sz w:val="24"/>
        </w:rPr>
        <w:t>玩家仅</w:t>
      </w:r>
      <w:proofErr w:type="gramEnd"/>
      <w:r w:rsidR="00605749" w:rsidRPr="00520A15">
        <w:rPr>
          <w:rFonts w:hint="eastAsia"/>
          <w:sz w:val="24"/>
        </w:rPr>
        <w:t>知道当天的天气状况</w:t>
      </w:r>
      <w:r w:rsidR="00605749">
        <w:rPr>
          <w:rFonts w:hint="eastAsia"/>
          <w:sz w:val="24"/>
        </w:rPr>
        <w:t>，但已知</w:t>
      </w:r>
      <w:r>
        <w:rPr>
          <w:rFonts w:ascii="Times New Roman" w:hAnsi="Times New Roman" w:cs="Times New Roman" w:hint="eastAsia"/>
          <w:noProof/>
          <w:sz w:val="24"/>
        </w:rPr>
        <w:t>1</w:t>
      </w:r>
      <w:r>
        <w:rPr>
          <w:rFonts w:ascii="Times New Roman" w:hAnsi="Times New Roman" w:cs="Times New Roman"/>
          <w:noProof/>
          <w:sz w:val="24"/>
        </w:rPr>
        <w:t>0</w:t>
      </w:r>
      <w:r>
        <w:rPr>
          <w:rFonts w:ascii="Times New Roman" w:hAnsi="Times New Roman" w:cs="Times New Roman" w:hint="eastAsia"/>
          <w:noProof/>
          <w:sz w:val="24"/>
        </w:rPr>
        <w:t>天内不会出现</w:t>
      </w:r>
      <w:del w:id="141" w:author="CC" w:date="2021-08-17T23:06:00Z">
        <w:r w:rsidDel="00AD1B65">
          <w:rPr>
            <w:rFonts w:ascii="Times New Roman" w:hAnsi="Times New Roman" w:cs="Times New Roman" w:hint="eastAsia"/>
            <w:noProof/>
            <w:sz w:val="24"/>
          </w:rPr>
          <w:delText>沙暴</w:delText>
        </w:r>
      </w:del>
      <w:ins w:id="142" w:author="CC" w:date="2021-08-17T23:06:00Z">
        <w:r w:rsidR="00AD1B65">
          <w:rPr>
            <w:rFonts w:ascii="Times New Roman" w:hAnsi="Times New Roman" w:cs="Times New Roman" w:hint="eastAsia"/>
            <w:noProof/>
            <w:sz w:val="24"/>
          </w:rPr>
          <w:t>2</w:t>
        </w:r>
      </w:ins>
      <w:r w:rsidR="008F198C" w:rsidRPr="00520A15">
        <w:rPr>
          <w:rFonts w:hint="eastAsia"/>
          <w:sz w:val="24"/>
        </w:rPr>
        <w:t>天气</w:t>
      </w:r>
      <w:r w:rsidR="00244C2B">
        <w:rPr>
          <w:rFonts w:ascii="Times New Roman" w:hAnsi="Times New Roman" w:cs="Times New Roman" w:hint="eastAsia"/>
          <w:noProof/>
          <w:sz w:val="24"/>
        </w:rPr>
        <w:t>。</w:t>
      </w:r>
    </w:p>
    <w:p w14:paraId="54C31184" w14:textId="77777777" w:rsidR="000503E2" w:rsidRDefault="000503E2" w:rsidP="00B05C84">
      <w:pPr>
        <w:rPr>
          <w:rFonts w:ascii="Times New Roman" w:hAnsi="Times New Roman" w:cs="Times New Roman"/>
          <w:noProof/>
          <w:sz w:val="24"/>
        </w:rPr>
      </w:pPr>
    </w:p>
    <w:p w14:paraId="5A83CBDE" w14:textId="77777777" w:rsidR="00B05C84" w:rsidRDefault="00670137" w:rsidP="00B05C84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6A28BED9">
          <v:shape id="_x0000_s1270" type="#_x0000_t202" style="position:absolute;left:0;text-align:left;margin-left:200.25pt;margin-top:75pt;width:38.2pt;height:38.35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" filled="f" stroked="f">
            <v:textbox style="mso-fit-shape-to-text:t">
              <w:txbxContent>
                <w:p w14:paraId="6732601F" w14:textId="77777777" w:rsidR="006522D8" w:rsidRDefault="006522D8" w:rsidP="00ED2167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382E7502">
          <v:shape id="文本框 186" o:spid="_x0000_s1271" type="#_x0000_t202" style="position:absolute;left:0;text-align:left;margin-left:318.75pt;margin-top:125.25pt;width:35.45pt;height:38.35pt;z-index:2516408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" filled="f" stroked="f">
            <v:textbox style="mso-fit-shape-to-text:t">
              <w:txbxContent>
                <w:p w14:paraId="6439D182" w14:textId="77777777" w:rsidR="006522D8" w:rsidRDefault="006522D8" w:rsidP="00ED2167">
                  <w:pPr>
                    <w:pStyle w:val="a3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终</w:t>
                  </w: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点</w:t>
                  </w:r>
                </w:p>
                <w:p w14:paraId="19274BF5" w14:textId="77777777" w:rsidR="006522D8" w:rsidRDefault="006522D8" w:rsidP="00ED2167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694B8FF6">
          <v:shape id="_x0000_s1272" type="#_x0000_t202" style="position:absolute;left:0;text-align:left;margin-left:87.75pt;margin-top:209.25pt;width:38.2pt;height:38.35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" filled="f" stroked="f">
            <v:textbox style="mso-fit-shape-to-text:t">
              <w:txbxContent>
                <w:p w14:paraId="0D6B92CB" w14:textId="77777777" w:rsidR="006522D8" w:rsidRDefault="006522D8" w:rsidP="00ED2167">
                  <w:pPr>
                    <w:pStyle w:val="a3"/>
                    <w:jc w:val="center"/>
                  </w:pP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 w:rsidRPr="0037294C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 w:rsidR="00B05C84">
        <w:rPr>
          <w:rFonts w:ascii="Times New Roman" w:hAnsi="Times New Roman" w:cs="Times New Roman" w:hint="eastAsia"/>
          <w:noProof/>
          <w:sz w:val="24"/>
        </w:rPr>
        <w:t>地图：</w:t>
      </w:r>
    </w:p>
    <w:p w14:paraId="0D30F877" w14:textId="77777777" w:rsidR="008C7F65" w:rsidRDefault="00670137" w:rsidP="00B05C84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12DEC017">
          <v:group id="组合 44" o:spid="_x0000_s1273" style="position:absolute;left:0;text-align:left;margin-left:32.25pt;margin-top:15.15pt;width:350.3pt;height:256.55pt;z-index:251641856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">
            <v:group id="组合 250" o:spid="_x0000_s1274" style="position:absolute;width:13649;height:8453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<v:shape id="任意多边形 251" o:spid="_x0000_s1275" style="position:absolute;width:11982;height:7299;visibility:visible;mso-wrap-style:square;v-text-anchor:middle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Tj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Mx3A/E4+AzG4AAAD//wMAUEsBAi0AFAAGAAgAAAAhANvh9svuAAAAhQEAABMAAAAAAAAA&#10;AAAAAAAAAAAAAFtDb250ZW50X1R5cGVzXS54bWxQSwECLQAUAAYACAAAACEAWvQsW78AAAAVAQAA&#10;CwAAAAAAAAAAAAAAAAAfAQAAX3JlbHMvLnJlbHNQSwECLQAUAAYACAAAACEA2bR048YAAADcAAAA&#10;DwAAAAAAAAAAAAAAAAAHAgAAZHJzL2Rvd25yZXYueG1sUEsFBgAAAAADAAMAtwAAAPoCAAAAAA==&#10;" path="m4380865,l,2625725,1805940,4634865,6404610,4330065,7608570,1878965,4380865,xe" filled="f" strokecolor="#1f4d78 [1604]" strokeweight="1pt">
                <v:stroke joinstyle="miter"/>
                <v:path arrowok="t" o:connecttype="custom" o:connectlocs="6899,0;0,4135;2844,7299;10086,6819;11982,2959;6899,0" o:connectangles="0,0,0,0,0,0"/>
              </v:shape>
              <v:line id="直接连接符 252" o:spid="_x0000_s1276" style="position:absolute;flip:y;visibility:visible" from="1028,4249" to="3393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8z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BOYvg9E46AzH8AAAD//wMAUEsBAi0AFAAGAAgAAAAhANvh9svuAAAAhQEAABMAAAAAAAAA&#10;AAAAAAAAAAAAAFtDb250ZW50X1R5cGVzXS54bWxQSwECLQAUAAYACAAAACEAWvQsW78AAAAVAQAA&#10;CwAAAAAAAAAAAAAAAAAfAQAAX3JlbHMvLnJlbHNQSwECLQAUAAYACAAAACEAumh/M8YAAADcAAAA&#10;DwAAAAAAAAAAAAAAAAAHAgAAZHJzL2Rvd25yZXYueG1sUEsFBgAAAAADAAMAtwAAAPoCAAAAAA==&#10;" strokecolor="#5b9bd5 [3204]" strokeweight=".5pt">
                <v:stroke joinstyle="miter"/>
              </v:line>
              <v:line id="直接连接符 253" o:spid="_x0000_s1277" style="position:absolute;flip:y;visibility:visible" from="3370,3427" to="3918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qo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" strokecolor="#5b9bd5 [3204]" strokeweight=".5pt">
                <v:stroke joinstyle="miter"/>
              </v:line>
              <v:line id="直接连接符 254" o:spid="_x0000_s1278" style="position:absolute;visibility:visible" from="3918,1794" to="392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5b9bd5 [3204]" strokeweight=".5pt">
                <v:stroke joinstyle="miter"/>
              </v:line>
              <v:line id="直接连接符 255" o:spid="_x0000_s1279" style="position:absolute;flip:y;visibility:visible" from="2833,4843" to="3872,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dH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UyTBB5nwhGQizsAAAD//wMAUEsBAi0AFAAGAAgAAAAhANvh9svuAAAAhQEAABMAAAAAAAAA&#10;AAAAAAAAAAAAAFtDb250ZW50X1R5cGVzXS54bWxQSwECLQAUAAYACAAAACEAWvQsW78AAAAVAQAA&#10;CwAAAAAAAAAAAAAAAAAfAQAAX3JlbHMvLnJlbHNQSwECLQAUAAYACAAAACEANYHnR8YAAADcAAAA&#10;DwAAAAAAAAAAAAAAAAAHAgAAZHJzL2Rvd25yZXYueG1sUEsFBgAAAAADAAMAtwAAAPoCAAAAAA==&#10;" strokecolor="#5b9bd5 [3204]" strokeweight=".5pt">
                <v:stroke joinstyle="miter"/>
              </v:line>
              <v:line id="直接连接符 256" o:spid="_x0000_s1280" style="position:absolute;flip:x y;visibility:visible" from="3370,4238" to="3872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rF4xAAAANw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s/gcSYdAbm8AwAA//8DAFBLAQItABQABgAIAAAAIQDb4fbL7gAAAIUBAAATAAAAAAAAAAAA&#10;AAAAAAAAAABbQ29udGVudF9UeXBlc10ueG1sUEsBAi0AFAAGAAgAAAAhAFr0LFu/AAAAFQEAAAsA&#10;AAAAAAAAAAAAAAAAHwEAAF9yZWxzLy5yZWxzUEsBAi0AFAAGAAgAAAAhAA3SsXjEAAAA3AAAAA8A&#10;AAAAAAAAAAAAAAAABwIAAGRycy9kb3ducmV2LnhtbFBLBQYAAAAAAwADALcAAAD4AgAAAAA=&#10;" strokecolor="#5b9bd5 [3204]" strokeweight=".5pt">
                <v:stroke joinstyle="miter"/>
              </v:line>
              <v:line id="直接连接符 257" o:spid="_x0000_s1281" style="position:absolute;flip:x y;visibility:visible" from="5814,5209" to="6294,7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" strokecolor="#5b9bd5 [3204]" strokeweight=".5pt">
                <v:stroke joinstyle="miter"/>
              </v:line>
              <v:line id="直接连接符 258" o:spid="_x0000_s1282" style="position:absolute;visibility:visible" from="3872,4843" to="5825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5b9bd5 [3204]" strokeweight=".5pt">
                <v:stroke joinstyle="miter"/>
              </v:line>
              <v:line id="直接连接符 259" o:spid="_x0000_s1283" style="position:absolute;flip:y;visibility:visible" from="5814,4752" to="6397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" strokecolor="#5b9bd5 [3204]" strokeweight=".5pt">
                <v:stroke joinstyle="miter"/>
              </v:line>
              <v:line id="直接连接符 260" o:spid="_x0000_s1284" style="position:absolute;flip:y;visibility:visible" from="6385,4352" to="113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5i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" strokecolor="#5b9bd5 [3204]" strokeweight=".5pt">
                <v:stroke joinstyle="miter"/>
              </v:line>
              <v:line id="直接连接符 261" o:spid="_x0000_s1285" style="position:absolute;visibility:visible" from="3929,1794" to="6522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03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" strokecolor="#5b9bd5 [3204]" strokeweight=".5pt">
                <v:stroke joinstyle="miter"/>
              </v:line>
              <v:line id="直接连接符 262" o:spid="_x0000_s1286" style="position:absolute;flip:y;visibility:visible" from="6385,2947" to="6511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WO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CnMfydCUdArn4BAAD//wMAUEsBAi0AFAAGAAgAAAAhANvh9svuAAAAhQEAABMAAAAAAAAA&#10;AAAAAAAAAAAAAFtDb250ZW50X1R5cGVzXS54bWxQSwECLQAUAAYACAAAACEAWvQsW78AAAAVAQAA&#10;CwAAAAAAAAAAAAAAAAAfAQAAX3JlbHMvLnJlbHNQSwECLQAUAAYACAAAACEAdAS1jsYAAADcAAAA&#10;DwAAAAAAAAAAAAAAAAAHAgAAZHJzL2Rvd25yZXYueG1sUEsFBgAAAAADAAMAtwAAAPoCAAAAAA==&#10;" strokecolor="#5b9bd5 [3204]" strokeweight=".5pt">
                <v:stroke joinstyle="miter"/>
              </v:line>
              <v:line id="直接连接符 263" o:spid="_x0000_s1287" style="position:absolute;flip:y;visibility:visible" from="3929,2947" to="6511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AV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AbSBAVxQAAANwAAAAP&#10;AAAAAAAAAAAAAAAAAAcCAABkcnMvZG93bnJldi54bWxQSwUGAAAAAAMAAwC3AAAA+QIAAAAA&#10;" strokecolor="#5b9bd5 [3204]" strokeweight=".5pt">
                <v:stroke joinstyle="miter"/>
              </v:line>
              <v:line id="直接连接符 264" o:spid="_x0000_s1288" style="position:absolute;flip:y;visibility:visible" from="6511,2045" to="7345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 strokecolor="#5b9bd5 [3204]" strokeweight=".5pt">
                <v:stroke joinstyle="miter"/>
              </v:line>
              <v:line id="直接连接符 265" o:spid="_x0000_s1289" style="position:absolute;visibility:visible" from="5037,1131" to="5917,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0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C2lUs0xQAAANwAAAAP&#10;AAAAAAAAAAAAAAAAAAcCAABkcnMvZG93bnJldi54bWxQSwUGAAAAAAMAAwC3AAAA+QIAAAAA&#10;" strokecolor="#5b9bd5 [3204]" strokeweight=".5pt">
                <v:stroke joinstyle="miter"/>
              </v:line>
              <v:line id="直接连接符 266" o:spid="_x0000_s1290" style="position:absolute;flip:y;visibility:visible" from="5375,1999" to="5905,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" strokecolor="#5b9bd5 [3204]" strokeweight=".5pt">
                <v:stroke joinstyle="miter"/>
              </v:line>
              <v:line id="直接连接符 267" o:spid="_x0000_s1291" style="position:absolute;visibility:visible" from="5677,731" to="7002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5b9bd5 [3204]" strokeweight=".5pt">
                <v:stroke joinstyle="miter"/>
              </v:line>
              <v:line id="直接连接符 268" o:spid="_x0000_s1292" style="position:absolute;flip:x y;visibility:visible" from="7002,1074" to="7345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" strokecolor="#5b9bd5 [3204]" strokeweight=".5pt">
                <v:stroke joinstyle="miter"/>
              </v:line>
              <v:line id="直接连接符 269" o:spid="_x0000_s1293" style="position:absolute;flip:y;visibility:visible" from="7345,1714" to="9834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" strokecolor="#5b9bd5 [3204]" strokeweight=".5pt">
                <v:stroke joinstyle="miter"/>
              </v:line>
              <v:line id="直接连接符 270" o:spid="_x0000_s1294" style="position:absolute;visibility:visible" from="6522,2959" to="7390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5b9bd5 [3204]" strokeweight=".5pt">
                <v:stroke joinstyle="miter"/>
              </v:line>
              <v:line id="直接连接符 271" o:spid="_x0000_s1295" style="position:absolute;visibility:visible" from="7390,3176" to="8634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5b9bd5 [3204]" strokeweight=".5pt">
                <v:stroke joinstyle="miter"/>
              </v:line>
              <v:line id="直接连接符 272" o:spid="_x0000_s1296" style="position:absolute;flip:y;visibility:visible" from="7390,2742" to="9103,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SNT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" strokecolor="#5b9bd5 [3204]" strokeweight=".5pt">
                <v:stroke joinstyle="miter"/>
              </v:line>
              <v:line id="直接连接符 273" o:spid="_x0000_s1297" style="position:absolute;flip:x y;visibility:visible" from="9081,1805" to="9103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" strokecolor="#5b9bd5 [3204]" strokeweight=".5pt">
                <v:stroke joinstyle="miter"/>
              </v:line>
              <v:line id="直接连接符 274" o:spid="_x0000_s1298" style="position:absolute;visibility:visible" from="9081,2742" to="9880,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5b9bd5 [3204]" strokeweight=".5pt">
                <v:stroke joinstyle="miter"/>
              </v:line>
            </v:group>
            <v:shape id="文本框 32" o:spid="_x0000_s1299" type="#_x0000_t202" style="position:absolute;left:2015;top:3815;width:73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<v:textbox>
                <w:txbxContent>
                  <w:p w14:paraId="42852249" w14:textId="77777777"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300" type="#_x0000_t202" style="position:absolute;left:4777;top:2548;width:66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<v:textbox>
                <w:txbxContent>
                  <w:p w14:paraId="5BE1402A" w14:textId="77777777"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301" type="#_x0000_t202" style="position:absolute;left:5439;top:4186;width:606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<v:textbox>
                <w:txbxContent>
                  <w:p w14:paraId="799576A1" w14:textId="77777777"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302" type="#_x0000_t202" style="position:absolute;left:4820;top:6603;width:1154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<v:textbox>
                <w:txbxContent>
                  <w:p w14:paraId="516BAE9A" w14:textId="77777777"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303" type="#_x0000_t202" style="position:absolute;left:8737;top:6260;width:111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<v:textbox>
                <w:txbxContent>
                  <w:p w14:paraId="0AF4ACDE" w14:textId="77777777"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304" type="#_x0000_t202" style="position:absolute;left:7722;top:4054;width:50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<v:textbox>
                <w:txbxContent>
                  <w:p w14:paraId="604F6E6A" w14:textId="77777777"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305" type="#_x0000_t202" style="position:absolute;left:5254;top:1459;width:86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<v:textbox>
                <w:txbxContent>
                  <w:p w14:paraId="0EC63DD5" w14:textId="77777777"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306" type="#_x0000_t202" style="position:absolute;left:8224;top:679;width:1199;height:1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<v:textbox>
                <w:txbxContent>
                  <w:p w14:paraId="12D91EF9" w14:textId="77777777"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307" type="#_x0000_t202" style="position:absolute;left:8418;top:2377;width:1337;height:17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<v:textbox>
                <w:txbxContent>
                  <w:p w14:paraId="643832CD" w14:textId="77777777"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308" type="#_x0000_t202" style="position:absolute;left:9309;top:3560;width:1182;height:1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<v:textbox>
                <w:txbxContent>
                  <w:p w14:paraId="713CA5B5" w14:textId="77777777" w:rsidR="006522D8" w:rsidRPr="009660DB" w:rsidRDefault="006522D8" w:rsidP="00B05C84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 w14:paraId="2AB8A787" w14:textId="77777777"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14:paraId="08FFA5A9" w14:textId="77777777"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14:paraId="52830009" w14:textId="77777777" w:rsidR="00D767AE" w:rsidRDefault="00D767AE" w:rsidP="00B05C84">
      <w:pPr>
        <w:rPr>
          <w:ins w:id="143" w:author="lenovo" w:date="2020-08-27T07:04:00Z"/>
          <w:rFonts w:ascii="Times New Roman" w:hAnsi="Times New Roman" w:cs="Times New Roman"/>
          <w:noProof/>
          <w:sz w:val="24"/>
        </w:rPr>
      </w:pPr>
    </w:p>
    <w:p w14:paraId="06A54997" w14:textId="77777777" w:rsidR="00CE7EF4" w:rsidRDefault="00CE7EF4" w:rsidP="00B05C84">
      <w:pPr>
        <w:rPr>
          <w:rFonts w:ascii="Times New Roman" w:hAnsi="Times New Roman" w:cs="Times New Roman"/>
          <w:noProof/>
          <w:sz w:val="24"/>
        </w:rPr>
      </w:pPr>
    </w:p>
    <w:p w14:paraId="0E04E40D" w14:textId="77777777"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14:paraId="6CAD710E" w14:textId="77777777" w:rsidR="00D767AE" w:rsidRDefault="00D767AE" w:rsidP="00B05C84">
      <w:pPr>
        <w:rPr>
          <w:rFonts w:ascii="Times New Roman" w:hAnsi="Times New Roman" w:cs="Times New Roman"/>
          <w:noProof/>
          <w:sz w:val="24"/>
        </w:rPr>
      </w:pPr>
    </w:p>
    <w:p w14:paraId="54D717FA" w14:textId="77777777"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14:paraId="5ABFAF41" w14:textId="77777777"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14:paraId="06B33DDD" w14:textId="77777777"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14:paraId="2558F452" w14:textId="77777777"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14:paraId="60A1A7A2" w14:textId="77777777" w:rsidR="007A0256" w:rsidRDefault="007A0256" w:rsidP="00B05C84">
      <w:pPr>
        <w:rPr>
          <w:rFonts w:ascii="Times New Roman" w:hAnsi="Times New Roman" w:cs="Times New Roman"/>
          <w:noProof/>
          <w:sz w:val="24"/>
        </w:rPr>
      </w:pPr>
    </w:p>
    <w:p w14:paraId="34A8D462" w14:textId="77777777" w:rsidR="006522D8" w:rsidRDefault="006522D8" w:rsidP="00B05C84">
      <w:pPr>
        <w:rPr>
          <w:rFonts w:ascii="Times New Roman" w:hAnsi="Times New Roman" w:cs="Times New Roman"/>
          <w:noProof/>
          <w:sz w:val="24"/>
        </w:rPr>
      </w:pPr>
    </w:p>
    <w:p w14:paraId="4BE887F8" w14:textId="77777777" w:rsidR="006522D8" w:rsidRDefault="006522D8" w:rsidP="00B05C84">
      <w:pPr>
        <w:rPr>
          <w:rFonts w:ascii="Times New Roman" w:hAnsi="Times New Roman" w:cs="Times New Roman"/>
          <w:noProof/>
          <w:sz w:val="24"/>
        </w:rPr>
      </w:pPr>
    </w:p>
    <w:p w14:paraId="32B5232A" w14:textId="77777777"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>
        <w:rPr>
          <w:rFonts w:ascii="Times New Roman" w:hAnsi="Times New Roman" w:cs="Times New Roman" w:hint="eastAsia"/>
          <w:noProof/>
          <w:sz w:val="24"/>
        </w:rPr>
        <w:t>四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14:paraId="6A12D593" w14:textId="77777777"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</w:p>
    <w:p w14:paraId="6F986801" w14:textId="77777777"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959"/>
        <w:gridCol w:w="1276"/>
        <w:gridCol w:w="1787"/>
        <w:gridCol w:w="1462"/>
        <w:gridCol w:w="1417"/>
        <w:gridCol w:w="1228"/>
      </w:tblGrid>
      <w:tr w:rsidR="006522D8" w:rsidRPr="00DC0850" w14:paraId="520729BB" w14:textId="77777777" w:rsidTr="006522D8">
        <w:trPr>
          <w:jc w:val="center"/>
        </w:trPr>
        <w:tc>
          <w:tcPr>
            <w:tcW w:w="2235" w:type="dxa"/>
            <w:gridSpan w:val="2"/>
          </w:tcPr>
          <w:p w14:paraId="44DAD504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14:paraId="1A2ACE9A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14:paraId="77449CBE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14:paraId="1E3E2B13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6522D8" w:rsidRPr="00DC0850" w14:paraId="644503C1" w14:textId="77777777" w:rsidTr="006522D8">
        <w:trPr>
          <w:jc w:val="center"/>
        </w:trPr>
        <w:tc>
          <w:tcPr>
            <w:tcW w:w="2235" w:type="dxa"/>
            <w:gridSpan w:val="2"/>
          </w:tcPr>
          <w:p w14:paraId="77D8BCC1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14:paraId="50CE1F70" w14:textId="77777777" w:rsidR="00BE7B5A" w:rsidRDefault="006522D8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eastAsiaTheme="minorEastAsia" w:hAnsiTheme="minorHAnsi" w:cstheme="minorBidi"/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30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14:paraId="0E98F81D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14:paraId="1D731DA5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1000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14:paraId="5CCAA430" w14:textId="77777777" w:rsidTr="006522D8">
        <w:trPr>
          <w:jc w:val="center"/>
        </w:trPr>
        <w:tc>
          <w:tcPr>
            <w:tcW w:w="959" w:type="dxa"/>
            <w:vMerge w:val="restart"/>
            <w:vAlign w:val="center"/>
          </w:tcPr>
          <w:p w14:paraId="46ADE186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14:paraId="17B1A66D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14:paraId="154A67C9" w14:textId="77777777"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14:paraId="627C48BC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14:paraId="54FF2F69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7A0256" w:rsidRPr="00DC0850" w14:paraId="16CA9E77" w14:textId="77777777" w:rsidTr="006522D8">
        <w:trPr>
          <w:jc w:val="center"/>
        </w:trPr>
        <w:tc>
          <w:tcPr>
            <w:tcW w:w="959" w:type="dxa"/>
            <w:vMerge/>
            <w:vAlign w:val="center"/>
          </w:tcPr>
          <w:p w14:paraId="6509A57E" w14:textId="77777777"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E1ECDBB" w14:textId="77777777"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3EC75B8C" w14:textId="77777777"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010FD0D2" w14:textId="0F6ADBD1"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144" w:author="CC" w:date="2021-08-17T23:05:00Z">
              <w:r w:rsidRPr="00DC0850" w:rsidDel="00AD1B65">
                <w:rPr>
                  <w:kern w:val="0"/>
                  <w:sz w:val="24"/>
                </w:rPr>
                <w:delText>晴朗</w:delText>
              </w:r>
            </w:del>
            <w:ins w:id="145" w:author="CC" w:date="2021-08-17T23:05:00Z">
              <w:r w:rsidR="00AD1B65">
                <w:rPr>
                  <w:kern w:val="0"/>
                  <w:sz w:val="24"/>
                </w:rPr>
                <w:t>0</w:t>
              </w:r>
            </w:ins>
          </w:p>
        </w:tc>
        <w:tc>
          <w:tcPr>
            <w:tcW w:w="1417" w:type="dxa"/>
            <w:vAlign w:val="center"/>
          </w:tcPr>
          <w:p w14:paraId="56CABC4A" w14:textId="215A4B03"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146" w:author="CC" w:date="2021-08-17T23:05:00Z">
              <w:r w:rsidRPr="00DC0850" w:rsidDel="00AD1B65">
                <w:rPr>
                  <w:kern w:val="0"/>
                  <w:sz w:val="24"/>
                </w:rPr>
                <w:delText>高温</w:delText>
              </w:r>
            </w:del>
            <w:ins w:id="147" w:author="CC" w:date="2021-08-17T23:05:00Z">
              <w:r w:rsidR="00AD1B65">
                <w:rPr>
                  <w:kern w:val="0"/>
                  <w:sz w:val="24"/>
                </w:rPr>
                <w:t>1</w:t>
              </w:r>
            </w:ins>
          </w:p>
        </w:tc>
        <w:tc>
          <w:tcPr>
            <w:tcW w:w="1228" w:type="dxa"/>
            <w:vAlign w:val="center"/>
          </w:tcPr>
          <w:p w14:paraId="3AA63EF9" w14:textId="00E92CFC" w:rsidR="007A0256" w:rsidRPr="00DC0850" w:rsidRDefault="007A0256" w:rsidP="0062170C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del w:id="148" w:author="CC" w:date="2021-08-17T23:06:00Z">
              <w:r w:rsidRPr="00DC0850" w:rsidDel="00AD1B65">
                <w:rPr>
                  <w:kern w:val="0"/>
                  <w:sz w:val="24"/>
                </w:rPr>
                <w:delText>沙暴</w:delText>
              </w:r>
            </w:del>
            <w:ins w:id="149" w:author="CC" w:date="2021-08-17T23:06:00Z">
              <w:r w:rsidR="00AD1B65">
                <w:rPr>
                  <w:kern w:val="0"/>
                  <w:sz w:val="24"/>
                </w:rPr>
                <w:t>2</w:t>
              </w:r>
            </w:ins>
          </w:p>
        </w:tc>
      </w:tr>
      <w:tr w:rsidR="00E2159F" w:rsidRPr="00DC0850" w14:paraId="3195DEF7" w14:textId="77777777" w:rsidTr="006522D8">
        <w:trPr>
          <w:jc w:val="center"/>
        </w:trPr>
        <w:tc>
          <w:tcPr>
            <w:tcW w:w="959" w:type="dxa"/>
            <w:vAlign w:val="center"/>
          </w:tcPr>
          <w:p w14:paraId="762E040F" w14:textId="77777777"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14:paraId="5E5EA291" w14:textId="77777777"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14:paraId="6F8F7CE6" w14:textId="77777777"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14:paraId="6EB776CB" w14:textId="77777777"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0F5531AD" w14:textId="77777777"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525F6AED" w14:textId="77777777"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E2159F" w:rsidRPr="00DC0850">
              <w:rPr>
                <w:kern w:val="0"/>
                <w:sz w:val="24"/>
              </w:rPr>
              <w:t>0</w:t>
            </w:r>
          </w:p>
        </w:tc>
      </w:tr>
      <w:tr w:rsidR="00E2159F" w:rsidRPr="00DC0850" w14:paraId="438AD418" w14:textId="77777777" w:rsidTr="006522D8">
        <w:trPr>
          <w:jc w:val="center"/>
        </w:trPr>
        <w:tc>
          <w:tcPr>
            <w:tcW w:w="959" w:type="dxa"/>
            <w:vAlign w:val="center"/>
          </w:tcPr>
          <w:p w14:paraId="5D976D8A" w14:textId="77777777"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14:paraId="15522FBC" w14:textId="77777777"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14:paraId="0CFE08A8" w14:textId="77777777" w:rsidR="00E2159F" w:rsidRPr="00DC0850" w:rsidRDefault="00E2159F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14:paraId="089EC1D8" w14:textId="77777777"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4D7F2068" w14:textId="77777777"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210B24AD" w14:textId="77777777" w:rsidR="00E2159F" w:rsidRPr="00DC0850" w:rsidRDefault="0096092A" w:rsidP="00E2159F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="00E2159F" w:rsidRPr="00DC0850">
              <w:rPr>
                <w:kern w:val="0"/>
                <w:sz w:val="24"/>
              </w:rPr>
              <w:t>0</w:t>
            </w:r>
          </w:p>
        </w:tc>
      </w:tr>
    </w:tbl>
    <w:p w14:paraId="3FF76EFE" w14:textId="77777777" w:rsidR="007A0256" w:rsidRDefault="007A0256" w:rsidP="007A0256">
      <w:pPr>
        <w:rPr>
          <w:rFonts w:ascii="Times New Roman" w:hAnsi="Times New Roman" w:cs="Times New Roman"/>
          <w:noProof/>
          <w:sz w:val="24"/>
        </w:rPr>
      </w:pPr>
    </w:p>
    <w:p w14:paraId="1269CAB0" w14:textId="0C6F6880" w:rsidR="000503E2" w:rsidRDefault="000503E2" w:rsidP="000503E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  <w:proofErr w:type="gramStart"/>
      <w:r w:rsidR="00605749" w:rsidRPr="00520A15">
        <w:rPr>
          <w:rFonts w:hint="eastAsia"/>
          <w:sz w:val="24"/>
        </w:rPr>
        <w:t>玩家仅</w:t>
      </w:r>
      <w:proofErr w:type="gramEnd"/>
      <w:r w:rsidR="00605749" w:rsidRPr="00520A15">
        <w:rPr>
          <w:rFonts w:hint="eastAsia"/>
          <w:sz w:val="24"/>
        </w:rPr>
        <w:t>知道当天的天气状况</w:t>
      </w:r>
      <w:r w:rsidR="00605749">
        <w:rPr>
          <w:rFonts w:hint="eastAsia"/>
          <w:sz w:val="24"/>
        </w:rPr>
        <w:t>，但已知</w:t>
      </w:r>
      <w:r>
        <w:rPr>
          <w:rFonts w:ascii="Times New Roman" w:hAnsi="Times New Roman" w:cs="Times New Roman"/>
          <w:noProof/>
          <w:sz w:val="24"/>
        </w:rPr>
        <w:t>30</w:t>
      </w:r>
      <w:r>
        <w:rPr>
          <w:rFonts w:ascii="Times New Roman" w:hAnsi="Times New Roman" w:cs="Times New Roman" w:hint="eastAsia"/>
          <w:noProof/>
          <w:sz w:val="24"/>
        </w:rPr>
        <w:t>天内</w:t>
      </w:r>
      <w:r w:rsidR="00244C2B">
        <w:rPr>
          <w:rFonts w:ascii="Times New Roman" w:hAnsi="Times New Roman" w:cs="Times New Roman" w:hint="eastAsia"/>
          <w:noProof/>
          <w:sz w:val="24"/>
        </w:rPr>
        <w:t>较</w:t>
      </w:r>
      <w:r>
        <w:rPr>
          <w:rFonts w:ascii="Times New Roman" w:hAnsi="Times New Roman" w:cs="Times New Roman" w:hint="eastAsia"/>
          <w:noProof/>
          <w:sz w:val="24"/>
        </w:rPr>
        <w:t>少出现</w:t>
      </w:r>
      <w:del w:id="150" w:author="CC" w:date="2021-08-17T23:06:00Z">
        <w:r w:rsidDel="00AD1B65">
          <w:rPr>
            <w:rFonts w:ascii="Times New Roman" w:hAnsi="Times New Roman" w:cs="Times New Roman" w:hint="eastAsia"/>
            <w:noProof/>
            <w:sz w:val="24"/>
          </w:rPr>
          <w:delText>沙暴</w:delText>
        </w:r>
      </w:del>
      <w:ins w:id="151" w:author="CC" w:date="2021-08-17T23:06:00Z">
        <w:r w:rsidR="00AD1B65">
          <w:rPr>
            <w:rFonts w:ascii="Times New Roman" w:hAnsi="Times New Roman" w:cs="Times New Roman" w:hint="eastAsia"/>
            <w:noProof/>
            <w:sz w:val="24"/>
          </w:rPr>
          <w:t>2</w:t>
        </w:r>
      </w:ins>
      <w:r w:rsidR="008F198C" w:rsidRPr="00520A15">
        <w:rPr>
          <w:rFonts w:hint="eastAsia"/>
          <w:sz w:val="24"/>
        </w:rPr>
        <w:t>天气</w:t>
      </w:r>
      <w:r w:rsidR="00244C2B">
        <w:rPr>
          <w:rFonts w:ascii="Times New Roman" w:hAnsi="Times New Roman" w:cs="Times New Roman" w:hint="eastAsia"/>
          <w:noProof/>
          <w:sz w:val="24"/>
        </w:rPr>
        <w:t>。</w:t>
      </w:r>
    </w:p>
    <w:p w14:paraId="7F916F31" w14:textId="77777777" w:rsidR="000503E2" w:rsidRDefault="000503E2" w:rsidP="000503E2">
      <w:pPr>
        <w:rPr>
          <w:rFonts w:ascii="Times New Roman" w:hAnsi="Times New Roman" w:cs="Times New Roman"/>
          <w:noProof/>
          <w:sz w:val="24"/>
        </w:rPr>
      </w:pPr>
    </w:p>
    <w:p w14:paraId="09639FEB" w14:textId="77777777" w:rsidR="007A0256" w:rsidRDefault="00DF54D0" w:rsidP="00B05C8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14:paraId="4DFAAA40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246235B7" w14:textId="77777777" w:rsidR="00D766D0" w:rsidRDefault="00670137" w:rsidP="000417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067BDF2B">
          <v:group id="组合 455" o:spid="_x0000_s1309" style="position:absolute;left:0;text-align:left;margin-left:78pt;margin-top:19.95pt;width:283.5pt;height:283.4pt;z-index:251653632;mso-width-relative:margin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">
            <v:shape id="_x0000_s1310" type="#_x0000_t202" style="position:absolute;left:15582;top:22225;width:4852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nL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aftGn7PpCOgDz8AAAD//wMAUEsBAi0AFAAGAAgAAAAhANvh9svuAAAAhQEAABMAAAAAAAAAAAAA&#10;AAAAAAAAAFtDb250ZW50X1R5cGVzXS54bWxQSwECLQAUAAYACAAAACEAWvQsW78AAAAVAQAACwAA&#10;AAAAAAAAAAAAAAAfAQAAX3JlbHMvLnJlbHNQSwECLQAUAAYACAAAACEAAfcpy8MAAADcAAAADwAA&#10;AAAAAAAAAAAAAAAHAgAAZHJzL2Rvd25yZXYueG1sUEsFBgAAAAADAAMAtwAAAPcCAAAAAA==&#10;" filled="f" stroked="f">
              <v:textbox style="mso-fit-shape-to-text:t">
                <w:txbxContent>
                  <w:p w14:paraId="367CDC5F" w14:textId="77777777" w:rsidR="006522D8" w:rsidRDefault="006522D8" w:rsidP="00952A5E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311" type="#_x0000_t202" style="position:absolute;left:23047;top:16017;width:4851;height:48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" filled="f" stroked="f">
              <v:textbox style="mso-fit-shape-to-text:t">
                <w:txbxContent>
                  <w:p w14:paraId="14AF9C9A" w14:textId="77777777" w:rsidR="006522D8" w:rsidRDefault="006522D8" w:rsidP="00952A5E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312" style="position:absolute;width:36004;height:35991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<v:group id="组合 293" o:spid="_x0000_s1313" style="position:absolute;width:5670;height:5669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<v:rect id="矩形 294" o:spid="_x0000_s1314" style="position:absolute;left:1;width:5669;height:56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" filled="f" strokecolor="#1f4d78 [1604]" strokeweight="2.25pt"/>
                <v:group id="组合 295" o:spid="_x0000_s1315" style="position:absolute;left:1;top:907;width:1134;height:453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o:lock v:ext="edit" aspectratio="t"/>
                  <v:shape id="弧形 296" o:spid="_x0000_s1316" style="position:absolute;left:2552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c1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saTHK5n0hGQswsAAAD//wMAUEsBAi0AFAAGAAgAAAAhANvh9svuAAAAhQEAABMAAAAAAAAA&#10;AAAAAAAAAAAAAFtDb250ZW50X1R5cGVzXS54bWxQSwECLQAUAAYACAAAACEAWvQsW78AAAAVAQAA&#10;CwAAAAAAAAAAAAAAAAAfAQAAX3JlbHMvLnJlbHNQSwECLQAUAAYACAAAACEADbiXN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297" o:spid="_x0000_s1317" style="position:absolute;visibility:visible" from="1,2608" to="2552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" strokecolor="#1f4d78 [1604]" strokeweight="2.25pt">
                    <v:stroke joinstyle="miter"/>
                  </v:line>
                  <v:line id="直接连接符 298" o:spid="_x0000_s1318" style="position:absolute;visibility:visible" from="5954,2608" to="850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299" o:spid="_x0000_s1319" style="position:absolute;left:1;top:2040;width:1134;height:453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o:lock v:ext="edit" aspectratio="t"/>
                  <v:shape id="弧形 300" o:spid="_x0000_s1320" style="position:absolute;left:2552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jDA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c/Yww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1" o:spid="_x0000_s1321" style="position:absolute;visibility:visible" from="1,3741" to="2552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" strokecolor="#1f4d78 [1604]" strokeweight="2.25pt">
                    <v:stroke joinstyle="miter"/>
                  </v:line>
                  <v:line id="直接连接符 302" o:spid="_x0000_s1322" style="position:absolute;visibility:visible" from="5954,3741" to="850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03" o:spid="_x0000_s1323" style="position:absolute;left:2269;top:907;width:1134;height:453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o:lock v:ext="edit" aspectratio="t"/>
                  <v:shape id="弧形 304" o:spid="_x0000_s1324" style="position:absolute;left:4820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5" o:spid="_x0000_s1325" style="position:absolute;visibility:visible" from="2269,2608" to="4820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" strokecolor="#1f4d78 [1604]" strokeweight="2.25pt">
                    <v:stroke joinstyle="miter"/>
                  </v:line>
                  <v:line id="直接连接符 306" o:spid="_x0000_s1326" style="position:absolute;visibility:visible" from="8222,2608" to="10773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1A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LnbA63M+kIyNUfAAAA//8DAFBLAQItABQABgAIAAAAIQDb4fbL7gAAAIUBAAATAAAAAAAAAAAA&#10;AAAAAAAAAABbQ29udGVudF9UeXBlc10ueG1sUEsBAi0AFAAGAAgAAAAhAFr0LFu/AAAAFQEAAAsA&#10;AAAAAAAAAAAAAAAAHwEAAF9yZWxzLy5yZWxzUEsBAi0AFAAGAAgAAAAhAK6ADUD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07" o:spid="_x0000_s1327" style="position:absolute;left:2269;top:2040;width:1134;height:453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o:lock v:ext="edit" aspectratio="t"/>
                  <v:shape id="弧形 308" o:spid="_x0000_s1328" style="position:absolute;left:4820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zG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jYA8x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09" o:spid="_x0000_s1329" style="position:absolute;visibility:visible" from="2269,3741" to="482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" strokecolor="#1f4d78 [1604]" strokeweight="2.25pt">
                    <v:stroke joinstyle="miter"/>
                  </v:line>
                  <v:line id="直接连接符 310" o:spid="_x0000_s1330" style="position:absolute;visibility:visible" from="8222,3741" to="10773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KZy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M4&#10;P56JR0CungAAAP//AwBQSwECLQAUAAYACAAAACEA2+H2y+4AAACFAQAAEwAAAAAAAAAAAAAAAAAA&#10;AAAAW0NvbnRlbnRfVHlwZXNdLnhtbFBLAQItABQABgAIAAAAIQBa9CxbvwAAABUBAAALAAAAAAAA&#10;AAAAAAAAAB8BAABfcmVscy8ucmVsc1BLAQItABQABgAIAAAAIQDL/KZy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11" o:spid="_x0000_s1331" style="position:absolute;left:4536;top:906;width:1134;height:453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o:lock v:ext="edit" aspectratio="t"/>
                  <v:shape id="弧形 312" o:spid="_x0000_s1332" style="position:absolute;left:7087;top:90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3xxgAAANwAAAAPAAAAZHJzL2Rvd25yZXYueG1sRI/dagIx&#10;FITvC75DOEJvimZVKr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abGd8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13" o:spid="_x0000_s1333" style="position:absolute;visibility:visible" from="4536,2607" to="7087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" strokecolor="#1f4d78 [1604]" strokeweight="2.25pt">
                    <v:stroke joinstyle="miter"/>
                  </v:line>
                  <v:line id="直接连接符 314" o:spid="_x0000_s1334" style="position:absolute;visibility:visible" from="10489,2607" to="13040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6Bx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ym8HsmHgG5+gEAAP//AwBQSwECLQAUAAYACAAAACEA2+H2y+4AAACFAQAAEwAAAAAAAAAAAAAA&#10;AAAAAAAAW0NvbnRlbnRfVHlwZXNdLnhtbFBLAQItABQABgAIAAAAIQBa9CxbvwAAABUBAAALAAAA&#10;AAAAAAAAAAAAAB8BAABfcmVscy8ucmVsc1BLAQItABQABgAIAAAAIQC0x6Bx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15" o:spid="_x0000_s1335" style="position:absolute;left:4536;top:2040;width:1134;height:453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o:lock v:ext="edit" aspectratio="t"/>
                  <v:shape id="弧形 316" o:spid="_x0000_s1336" style="position:absolute;left:7087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vy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Foqb8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17" o:spid="_x0000_s1337" style="position:absolute;visibility:visible" from="4536,3741" to="7087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" strokecolor="#1f4d78 [1604]" strokeweight="2.25pt">
                    <v:stroke joinstyle="miter"/>
                  </v:line>
                  <v:line id="直接连接符 318" o:spid="_x0000_s1338" style="position:absolute;visibility:visible" from="10489,3741" to="1304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qp0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O4&#10;Np6JR0CungAAAP//AwBQSwECLQAUAAYACAAAACEA2+H2y+4AAACFAQAAEwAAAAAAAAAAAAAAAAAA&#10;AAAAW0NvbnRlbnRfVHlwZXNdLnhtbFBLAQItABQABgAIAAAAIQBa9CxbvwAAABUBAAALAAAAAAAA&#10;AAAAAAAAAB8BAABfcmVscy8ucmVsc1BLAQItABQABgAIAAAAIQA1iqp0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19" o:spid="_x0000_s1339" style="position:absolute;left:2836;top:356;width:1134;height:453;rotation:90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YV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">
                  <o:lock v:ext="edit" aspectratio="t"/>
                  <v:shape id="弧形 320" o:spid="_x0000_s1340" style="position:absolute;left:5387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2yg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OENso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1" o:spid="_x0000_s1341" style="position:absolute;visibility:visible" from="2836,2057" to="538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" strokecolor="#1f4d78 [1604]" strokeweight="2.25pt">
                    <v:stroke joinstyle="miter"/>
                  </v:line>
                  <v:line id="直接连接符 322" o:spid="_x0000_s1342" style="position:absolute;visibility:visible" from="8789,2057" to="1134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23" o:spid="_x0000_s1343" style="position:absolute;left:567;top:356;width:1134;height:453;rotation:90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">
                  <o:lock v:ext="edit" aspectratio="t"/>
                  <v:shape id="弧形 324" o:spid="_x0000_s1344" style="position:absolute;left:3118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qj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MHuFyJh0BOf0DAAD//wMAUEsBAi0AFAAGAAgAAAAhANvh9svuAAAAhQEAABMAAAAAAAAA&#10;AAAAAAAAAAAAAFtDb250ZW50X1R5cGVzXS54bWxQSwECLQAUAAYACAAAACEAWvQsW78AAAAVAQAA&#10;CwAAAAAAAAAAAAAAAAAfAQAAX3JlbHMvLnJlbHNQSwECLQAUAAYACAAAACEAR3hqo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5" o:spid="_x0000_s1345" style="position:absolute;visibility:visible" from="567,2057" to="3118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" strokecolor="#1f4d78 [1604]" strokeweight="2.25pt">
                    <v:stroke joinstyle="miter"/>
                  </v:line>
                  <v:line id="直接连接符 326" o:spid="_x0000_s1346" style="position:absolute;visibility:visible" from="6520,2057" to="907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Eg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sYT7mXgE5OYXAAD//wMAUEsBAi0AFAAGAAgAAAAhANvh9svuAAAAhQEAABMAAAAAAAAAAAAA&#10;AAAAAAAAAFtDb250ZW50X1R5cGVzXS54bWxQSwECLQAUAAYACAAAACEAWvQsW78AAAAVAQAACwAA&#10;AAAAAAAAAAAAAAAfAQAAX3JlbHMvLnJlbHNQSwECLQAUAAYACAAAACEA5TVRI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27" o:spid="_x0000_s1347" style="position:absolute;left:1701;top:356;width:1134;height:453;rotation:90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">
                  <o:lock v:ext="edit" aspectratio="t"/>
                  <v:shape id="弧形 328" o:spid="_x0000_s1348" style="position:absolute;left:4252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Cm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xjVgp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29" o:spid="_x0000_s1349" style="position:absolute;visibility:visible" from="1701,2057" to="4252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" strokecolor="#1f4d78 [1604]" strokeweight="2.25pt">
                    <v:stroke joinstyle="miter"/>
                  </v:line>
                  <v:line id="直接连接符 330" o:spid="_x0000_s1350" style="position:absolute;visibility:visible" from="7654,2057" to="10205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oS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Zwfz8QjILc3AAAA//8DAFBLAQItABQABgAIAAAAIQDb4fbL7gAAAIUBAAATAAAAAAAAAAAAAAAA&#10;AAAAAABbQ29udGVudF9UeXBlc10ueG1sUEsBAi0AFAAGAAgAAAAhAFr0LFu/AAAAFQEAAAsAAAAA&#10;AAAAAAAAAAAAHwEAAF9yZWxzLy5yZWxzUEsBAi0AFAAGAAgAAAAhAIBJ+hL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331" o:spid="_x0000_s1351" style="position:absolute;left:3969;top:356;width:1134;height:453;rotation:90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">
                  <o:lock v:ext="edit" aspectratio="t"/>
                  <v:shape id="弧形 332" o:spid="_x0000_s1352" style="position:absolute;left:6520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33" o:spid="_x0000_s1353" style="position:absolute;visibility:visible" from="3969,2057" to="652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" strokecolor="#1f4d78 [1604]" strokeweight="2.25pt">
                    <v:stroke joinstyle="miter"/>
                  </v:line>
                  <v:line id="直接连接符 334" o:spid="_x0000_s1354" style="position:absolute;visibility:visible" from="9922,2057" to="12473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wR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qN4e9MPAJy8QIAAP//AwBQSwECLQAUAAYACAAAACEA2+H2y+4AAACFAQAAEwAAAAAAAAAAAAAA&#10;AAAAAAAAW0NvbnRlbnRfVHlwZXNdLnhtbFBLAQItABQABgAIAAAAIQBa9CxbvwAAABUBAAALAAAA&#10;AAAAAAAAAAAAAB8BAABfcmVscy8ucmVsc1BLAQItABQABgAIAAAAIQD/cvwR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35" o:spid="_x0000_s1355" style="position:absolute;left:567;top:2607;width:1134;height:453;rotation:90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">
                  <o:lock v:ext="edit" aspectratio="t"/>
                  <v:shape id="弧形 336" o:spid="_x0000_s1356" style="position:absolute;left:3118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eS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xiPc/g9k46AXPwAAAD//wMAUEsBAi0AFAAGAAgAAAAhANvh9svuAAAAhQEAABMAAAAAAAAA&#10;AAAAAAAAAAAAAFtDb250ZW50X1R5cGVzXS54bWxQSwECLQAUAAYACAAAACEAWvQsW78AAAAVAQAA&#10;CwAAAAAAAAAAAAAAAAAfAQAAX3JlbHMvLnJlbHNQSwECLQAUAAYACAAAACEAXT/Hk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37" o:spid="_x0000_s1357" style="position:absolute;visibility:visible" from="567,4308" to="3118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Jm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" strokecolor="#1f4d78 [1604]" strokeweight="2.25pt">
                    <v:stroke joinstyle="miter"/>
                  </v:line>
                  <v:line id="直接连接符 338" o:spid="_x0000_s1358" style="position:absolute;visibility:visible" from="6520,4308" to="9071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YU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Vwbz8QjILc3AAAA//8DAFBLAQItABQABgAIAAAAIQDb4fbL7gAAAIUBAAATAAAAAAAAAAAAAAAA&#10;AAAAAABbQ29udGVudF9UeXBlc10ueG1sUEsBAi0AFAAGAAgAAAAhAFr0LFu/AAAAFQEAAAsAAAAA&#10;AAAAAAAAAAAAHwEAAF9yZWxzLy5yZWxzUEsBAi0AFAAGAAgAAAAhAH4/9hT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339" o:spid="_x0000_s1359" style="position:absolute;left:1702;top:2607;width:1134;height:453;rotation:90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">
                  <o:lock v:ext="edit" aspectratio="t"/>
                  <v:shape id="弧形 340" o:spid="_x0000_s1360" style="position:absolute;left:4253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kA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zQ/nUlHQFa/AAAA//8DAFBLAQItABQABgAIAAAAIQDb4fbL7gAAAIUBAAATAAAAAAAAAAAA&#10;AAAAAAAAAABbQ29udGVudF9UeXBlc10ueG1sUEsBAi0AFAAGAAgAAAAhAFr0LFu/AAAAFQEAAAsA&#10;AAAAAAAAAAAAAAAAHwEAAF9yZWxzLy5yZWxzUEsBAi0AFAAGAAgAAAAhAOWciQD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1" o:spid="_x0000_s1361" style="position:absolute;visibility:visible" from="1702,4308" to="4253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yz0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" strokecolor="#1f4d78 [1604]" strokeweight="2.25pt">
                    <v:stroke joinstyle="miter"/>
                  </v:line>
                  <v:line id="直接连接符 342" o:spid="_x0000_s1362" style="position:absolute;visibility:visible" from="7655,4308" to="10206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43" o:spid="_x0000_s1363" style="position:absolute;left:2836;top:2608;width:1134;height:453;rotation:90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">
                  <o:lock v:ext="edit" aspectratio="t"/>
                  <v:shape id="弧形 344" o:spid="_x0000_s1364" style="position:absolute;left:5387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5" o:spid="_x0000_s1365" style="position:absolute;visibility:visible" from="2836,4309" to="5387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r3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FTuoLfM/EIyO0dAAD//wMAUEsBAi0AFAAGAAgAAAAhANvh9svuAAAAhQEAABMAAAAAAAAAAAAA&#10;AAAAAAAAAFtDb250ZW50X1R5cGVzXS54bWxQSwECLQAUAAYACAAAACEAWvQsW78AAAAVAQAACwAA&#10;AAAAAAAAAAAAAAAfAQAAX3JlbHMvLnJlbHNQSwECLQAUAAYACAAAACEAyDgq98MAAADcAAAADwAA&#10;AAAAAAAAAAAAAAAHAgAAZHJzL2Rvd25yZXYueG1sUEsFBgAAAAADAAMAtwAAAPcCAAAAAA==&#10;" strokecolor="#1f4d78 [1604]" strokeweight="2.25pt">
                    <v:stroke joinstyle="miter"/>
                  </v:line>
                  <v:line id="直接连接符 346" o:spid="_x0000_s1366" style="position:absolute;visibility:visible" from="8789,4309" to="1134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rSA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vC8XMHvmXgE5PYHAAD//wMAUEsBAi0AFAAGAAgAAAAhANvh9svuAAAAhQEAABMAAAAAAAAAAAAA&#10;AAAAAAAAAFtDb250ZW50X1R5cGVzXS54bWxQSwECLQAUAAYACAAAACEAWvQsW78AAAAVAQAACwAA&#10;AAAAAAAAAAAAAAAfAQAAX3JlbHMvLnJlbHNQSwECLQAUAAYACAAAACEAOOq0g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47" o:spid="_x0000_s1367" style="position:absolute;left:3969;top:2608;width:1134;height:453;rotation:90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jh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AGbkjhxQAAANwAAAAP&#10;AAAAAAAAAAAAAAAAAAcCAABkcnMvZG93bnJldi54bWxQSwUGAAAAAAMAAwC3AAAA+QIAAAAA&#10;">
                  <o:lock v:ext="edit" aspectratio="t"/>
                  <v:shape id="弧形 348" o:spid="_x0000_s1368" style="position:absolute;left:6520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UG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7Q2nUlHQFa/AAAA//8DAFBLAQItABQABgAIAAAAIQDb4fbL7gAAAIUBAAATAAAAAAAAAAAA&#10;AAAAAAAAAABbQ29udGVudF9UeXBlc10ueG1sUEsBAi0AFAAGAAgAAAAhAFr0LFu/AAAAFQEAAAsA&#10;AAAAAAAAAAAAAAAAHwEAAF9yZWxzLy5yZWxzUEsBAi0AFAAGAAgAAAAhABvqhQb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49" o:spid="_x0000_s1369" style="position:absolute;visibility:visible" from="3969,4309" to="652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Dy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7A3+zsQjILMbAAAA//8DAFBLAQItABQABgAIAAAAIQDb4fbL7gAAAIUBAAATAAAAAAAAAAAA&#10;AAAAAAAAAABbQ29udGVudF9UeXBlc10ueG1sUEsBAi0AFAAGAAgAAAAhAFr0LFu/AAAAFQEAAAsA&#10;AAAAAAAAAAAAAAAAHwEAAF9yZWxzLy5yZWxzUEsBAi0AFAAGAAgAAAAhAEl1IPLEAAAA3AAAAA8A&#10;AAAAAAAAAAAAAAAABwIAAGRycy9kb3ducmV2LnhtbFBLBQYAAAAAAwADALcAAAD4AgAAAAA=&#10;" strokecolor="#1f4d78 [1604]" strokeweight="2.25pt">
                    <v:stroke joinstyle="miter"/>
                  </v:line>
                  <v:line id="直接连接符 350" o:spid="_x0000_s1370" style="position:absolute;visibility:visible" from="9922,4309" to="12473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h+y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fjwTj4Bc/QIAAP//AwBQSwECLQAUAAYACAAAACEA2+H2y+4AAACFAQAAEwAAAAAAAAAAAAAAAAAA&#10;AAAAW0NvbnRlbnRfVHlwZXNdLnhtbFBLAQItABQABgAIAAAAIQBa9CxbvwAAABUBAAALAAAAAAAA&#10;AAAAAAAAAB8BAABfcmVscy8ucmVsc1BLAQItABQABgAIAAAAIQBdlh+y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51" o:spid="_x0000_s1371" style="position:absolute;left:1134;top:907;width:1134;height:453;rotation:180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">
                  <o:lock v:ext="edit" aspectratio="t"/>
                  <v:shape id="弧形 352" o:spid="_x0000_s1372" style="position:absolute;left:3685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yQxxgAAANwAAAAPAAAAZHJzL2Rvd25yZXYueG1sRI/RagIx&#10;FETfhf5DuAVfimZrU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/9sk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53" o:spid="_x0000_s1373" style="position:absolute;visibility:visible" from="1134,2608" to="368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" strokecolor="#1f4d78 [1604]" strokeweight="2.25pt">
                    <v:stroke joinstyle="miter"/>
                  </v:line>
                  <v:line id="直接连接符 354" o:spid="_x0000_s1374" style="position:absolute;visibility:visible" from="7087,2608" to="9638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mx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HTKoXfM/EIyO0dAAD//wMAUEsBAi0AFAAGAAgAAAAhANvh9svuAAAAhQEAABMAAAAAAAAAAAAA&#10;AAAAAAAAAFtDb250ZW50X1R5cGVzXS54bWxQSwECLQAUAAYACAAAACEAWvQsW78AAAAVAQAACwAA&#10;AAAAAAAAAAAAAAAfAQAAX3JlbHMvLnJlbHNQSwECLQAUAAYACAAAACEAIq0Zs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55" o:spid="_x0000_s1375" style="position:absolute;left:1135;top:2041;width:1134;height:453;rotation:180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">
                  <o:lock v:ext="edit" aspectratio="t"/>
                  <v:shape id="弧形 356" o:spid="_x0000_s1376" style="position:absolute;left:3686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Iy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TyMc/g9k46AnP8AAAD//wMAUEsBAi0AFAAGAAgAAAAhANvh9svuAAAAhQEAABMAAAAAAAAA&#10;AAAAAAAAAAAAAFtDb250ZW50X1R5cGVzXS54bWxQSwECLQAUAAYACAAAACEAWvQsW78AAAAVAQAA&#10;CwAAAAAAAAAAAAAAAAAfAQAAX3JlbHMvLnJlbHNQSwECLQAUAAYACAAAACEAgOAiM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57" o:spid="_x0000_s1377" style="position:absolute;visibility:visible" from="1135,3742" to="3686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" strokecolor="#1f4d78 [1604]" strokeweight="2.25pt">
                    <v:stroke joinstyle="miter"/>
                  </v:line>
                  <v:line id="直接连接符 358" o:spid="_x0000_s1378" style="position:absolute;visibility:visible" from="7088,3742" to="9639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BO0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bTwTj4Bc/QIAAP//AwBQSwECLQAUAAYACAAAACEA2+H2y+4AAACFAQAAEwAAAAAAAAAAAAAAAAAA&#10;AAAAW0NvbnRlbnRfVHlwZXNdLnhtbFBLAQItABQABgAIAAAAIQBa9CxbvwAAABUBAAALAAAAAAAA&#10;AAAAAAAAAB8BAABfcmVscy8ucmVsc1BLAQItABQABgAIAAAAIQCj4BO0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59" o:spid="_x0000_s1379" style="position:absolute;left:3402;top:923;width:1134;height:453;rotation:180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">
                  <o:lock v:ext="edit" aspectratio="t"/>
                  <v:shape id="弧形 360" o:spid="_x0000_s1380" style="position:absolute;left:5953;top:92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Vg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uanM+kIyPIIAAD//wMAUEsBAi0AFAAGAAgAAAAhANvh9svuAAAAhQEAABMAAAAAAAAAAAAA&#10;AAAAAAAAAFtDb250ZW50X1R5cGVzXS54bWxQSwECLQAUAAYACAAAACEAWvQsW78AAAAVAQAACwAA&#10;AAAAAAAAAAAAAAAfAQAAX3JlbHMvLnJlbHNQSwECLQAUAAYACAAAACEArinVY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1" o:spid="_x0000_s1381" style="position:absolute;visibility:visible" from="3402,2624" to="5953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CU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XzRQr3M/EIyOIXAAD//wMAUEsBAi0AFAAGAAgAAAAhANvh9svuAAAAhQEAABMAAAAAAAAAAAAA&#10;AAAAAAAAAFtDb250ZW50X1R5cGVzXS54bWxQSwECLQAUAAYACAAAACEAWvQsW78AAAAVAQAACwAA&#10;AAAAAAAAAAAAAAAfAQAAX3JlbHMvLnJlbHNQSwECLQAUAAYACAAAACEA/LZwlMMAAADcAAAADwAA&#10;AAAAAAAAAAAAAAAHAgAAZHJzL2Rvd25yZXYueG1sUEsFBgAAAAADAAMAtwAAAPcCAAAAAA==&#10;" strokecolor="#1f4d78 [1604]" strokeweight="2.25pt">
                    <v:stroke joinstyle="miter"/>
                  </v:line>
                  <v:line id="直接连接符 362" o:spid="_x0000_s1382" style="position:absolute;visibility:visible" from="9355,2624" to="11906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7j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uYD7mXgE5OYXAAD//wMAUEsBAi0AFAAGAAgAAAAhANvh9svuAAAAhQEAABMAAAAAAAAAAAAA&#10;AAAAAAAAAFtDb250ZW50X1R5cGVzXS54bWxQSwECLQAUAAYACAAAACEAWvQsW78AAAAVAQAACwAA&#10;AAAAAAAAAAAAAAAfAQAAX3JlbHMvLnJlbHNQSwECLQAUAAYACAAAACEADGTu4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63" o:spid="_x0000_s1383" style="position:absolute;left:3403;top:2041;width:1134;height:453;rotation:180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">
                  <o:lock v:ext="edit" aspectratio="t"/>
                  <v:shape id="弧形 364" o:spid="_x0000_s1384" style="position:absolute;left:5954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Nj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A2v4O/M+kIyPkvAAAA//8DAFBLAQItABQABgAIAAAAIQDb4fbL7gAAAIUBAAATAAAAAAAA&#10;AAAAAAAAAAAAAABbQ29udGVudF9UeXBlc10ueG1sUEsBAi0AFAAGAAgAAAAhAFr0LFu/AAAAFQEA&#10;AAsAAAAAAAAAAAAAAAAAHwEAAF9yZWxzLy5yZWxzUEsBAi0AFAAGAAgAAAAhANES02P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5" o:spid="_x0000_s1385" style="position:absolute;visibility:visible" from="3403,3742" to="5954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aX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eB5mcLvmXgE5OYHAAD//wMAUEsBAi0AFAAGAAgAAAAhANvh9svuAAAAhQEAABMAAAAAAAAAAAAA&#10;AAAAAAAAAFtDb250ZW50X1R5cGVzXS54bWxQSwECLQAUAAYACAAAACEAWvQsW78AAAAVAQAACwAA&#10;AAAAAAAAAAAAAAAfAQAAX3JlbHMvLnJlbHNQSwECLQAUAAYACAAAACEAg412l8MAAADcAAAADwAA&#10;AAAAAAAAAAAAAAAHAgAAZHJzL2Rvd25yZXYueG1sUEsFBgAAAAADAAMAtwAAAPcCAAAAAA==&#10;" strokecolor="#1f4d78 [1604]" strokeweight="2.25pt">
                    <v:stroke joinstyle="miter"/>
                  </v:line>
                  <v:line id="直接连接符 366" o:spid="_x0000_s1386" style="position:absolute;visibility:visible" from="9356,3742" to="11907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jg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JZlsHfmXgE5OoGAAD//wMAUEsBAi0AFAAGAAgAAAAhANvh9svuAAAAhQEAABMAAAAAAAAAAAAA&#10;AAAAAAAAAFtDb250ZW50X1R5cGVzXS54bWxQSwECLQAUAAYACAAAACEAWvQsW78AAAAVAQAACwAA&#10;AAAAAAAAAAAAAAAfAQAAX3JlbHMvLnJlbHNQSwECLQAUAAYACAAAACEAc1/o4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367" o:spid="_x0000_s1387" style="position:absolute;left:568;top:1473;width:1134;height:453;rotation:-90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">
                  <o:lock v:ext="edit" aspectratio="t"/>
                  <v:shape id="弧形 368" o:spid="_x0000_s1388" style="position:absolute;left:3119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lm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tamM+kIyPIIAAD//wMAUEsBAi0AFAAGAAgAAAAhANvh9svuAAAAhQEAABMAAAAAAAAAAAAA&#10;AAAAAAAAAFtDb250ZW50X1R5cGVzXS54bWxQSwECLQAUAAYACAAAACEAWvQsW78AAAAVAQAACwAA&#10;AAAAAAAAAAAAAAAfAQAAX3JlbHMvLnJlbHNQSwECLQAUAAYACAAAACEAUF/ZZ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69" o:spid="_x0000_s1389" style="position:absolute;visibility:visible" from="568,3174" to="3119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yS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Uxmc7ifiUdArm4AAAD//wMAUEsBAi0AFAAGAAgAAAAhANvh9svuAAAAhQEAABMAAAAAAAAAAAAA&#10;AAAAAAAAAFtDb250ZW50X1R5cGVzXS54bWxQSwECLQAUAAYACAAAACEAWvQsW78AAAAVAQAACwAA&#10;AAAAAAAAAAAAAAAfAQAAX3JlbHMvLnJlbHNQSwECLQAUAAYACAAAACEAAsB8ksMAAADcAAAADwAA&#10;AAAAAAAAAAAAAAAHAgAAZHJzL2Rvd25yZXYueG1sUEsFBgAAAAADAAMAtwAAAPcCAAAAAA==&#10;" strokecolor="#1f4d78 [1604]" strokeweight="2.25pt">
                    <v:stroke joinstyle="miter"/>
                  </v:line>
                  <v:line id="直接连接符 370" o:spid="_x0000_s1390" style="position:absolute;visibility:visible" from="6521,3174" to="907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0PS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zo9n4hGQsycAAAD//wMAUEsBAi0AFAAGAAgAAAAhANvh9svuAAAAhQEAABMAAAAAAAAAAAAAAAAA&#10;AAAAAFtDb250ZW50X1R5cGVzXS54bWxQSwECLQAUAAYACAAAACEAWvQsW78AAAAVAQAACwAAAAAA&#10;AAAAAAAAAAAfAQAAX3JlbHMvLnJlbHNQSwECLQAUAAYACAAAACEAFiND0s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371" o:spid="_x0000_s1391" style="position:absolute;left:1701;top:1473;width:1134;height:453;rotation:-90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">
                  <o:lock v:ext="edit" aspectratio="t"/>
                  <v:shape id="弧形 372" o:spid="_x0000_s1392" style="position:absolute;left:4252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73" o:spid="_x0000_s1393" style="position:absolute;visibility:visible" from="1701,3174" to="425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2l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" strokecolor="#1f4d78 [1604]" strokeweight="2.25pt">
                    <v:stroke joinstyle="miter"/>
                  </v:line>
                  <v:line id="直接连接符 374" o:spid="_x0000_s1394" style="position:absolute;visibility:visible" from="7654,3174" to="10205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XR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KXxQz+zsQjILMbAAAA//8DAFBLAQItABQABgAIAAAAIQDb4fbL7gAAAIUBAAATAAAAAAAAAAAA&#10;AAAAAAAAAABbQ29udGVudF9UeXBlc10ueG1sUEsBAi0AFAAGAAgAAAAhAFr0LFu/AAAAFQEAAAsA&#10;AAAAAAAAAAAAAAAAHwEAAF9yZWxzLy5yZWxzUEsBAi0AFAAGAAgAAAAhAGkYRdH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75" o:spid="_x0000_s1395" style="position:absolute;left:2836;top:1473;width:1134;height:453;rotation:-90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">
                  <o:lock v:ext="edit" aspectratio="t"/>
                  <v:shape id="弧形 376" o:spid="_x0000_s1396" style="position:absolute;left:5387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5S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V34xx+z6QjIOc/AAAA//8DAFBLAQItABQABgAIAAAAIQDb4fbL7gAAAIUBAAATAAAAAAAA&#10;AAAAAAAAAAAAAABbQ29udGVudF9UeXBlc10ueG1sUEsBAi0AFAAGAAgAAAAhAFr0LFu/AAAAFQEA&#10;AAsAAAAAAAAAAAAAAAAAHwEAAF9yZWxzLy5yZWxzUEsBAi0AFAAGAAgAAAAhAMtVflL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77" o:spid="_x0000_s1397" style="position:absolute;visibility:visible" from="2836,3174" to="5387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" strokecolor="#1f4d78 [1604]" strokeweight="2.25pt">
                    <v:stroke joinstyle="miter"/>
                  </v:line>
                  <v:line id="直接连接符 378" o:spid="_x0000_s1398" style="position:absolute;visibility:visible" from="8789,3174" to="11340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/U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ro1n4hGQsycAAAD//wMAUEsBAi0AFAAGAAgAAAAhANvh9svuAAAAhQEAABMAAAAAAAAAAAAAAAAA&#10;AAAAAFtDb250ZW50X1R5cGVzXS54bWxQSwECLQAUAAYACAAAACEAWvQsW78AAAAVAQAACwAAAAAA&#10;AAAAAAAAAAAfAQAAX3JlbHMvLnJlbHNQSwECLQAUAAYACAAAACEA6FVP1M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379" o:spid="_x0000_s1399" style="position:absolute;left:3970;top:1475;width:1134;height:453;rotation:-90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">
                  <o:lock v:ext="edit" aspectratio="t"/>
                  <v:shape id="弧形 380" o:spid="_x0000_s1400" style="position:absolute;left:6521;top:14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Oa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mp/OpCMgFzcAAAD//wMAUEsBAi0AFAAGAAgAAAAhANvh9svuAAAAhQEAABMAAAAAAAAAAAAA&#10;AAAAAAAAAFtDb250ZW50X1R5cGVzXS54bWxQSwECLQAUAAYACAAAACEAWvQsW78AAAAVAQAACwAA&#10;AAAAAAAAAAAAAAAfAQAAX3JlbHMvLnJlbHNQSwECLQAUAAYACAAAACEAHiUzms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1" o:spid="_x0000_s1401" style="position:absolute;visibility:visible" from="3970,3176" to="6521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" strokecolor="#1f4d78 [1604]" strokeweight="2.25pt">
                    <v:stroke joinstyle="miter"/>
                  </v:line>
                  <v:line id="直接连接符 382" o:spid="_x0000_s1402" style="position:absolute;visibility:visible" from="9923,3176" to="12474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83" o:spid="_x0000_s1403" style="position:absolute;left:3969;top:4875;width:1134;height:454;rotation:90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">
                  <o:lock v:ext="edit" aspectratio="t"/>
                  <v:shape id="弧形 384" o:spid="_x0000_s1404" style="position:absolute;left:6520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5" o:spid="_x0000_s1405" style="position:absolute;visibility:visible" from="3969,6576" to="652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Bt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eB5lcLvmXgE5OYHAAD//wMAUEsBAi0AFAAGAAgAAAAhANvh9svuAAAAhQEAABMAAAAAAAAAAAAA&#10;AAAAAAAAAFtDb250ZW50X1R5cGVzXS54bWxQSwECLQAUAAYACAAAACEAWvQsW78AAAAVAQAACwAA&#10;AAAAAAAAAAAAAAAfAQAAX3JlbHMvLnJlbHNQSwECLQAUAAYACAAAACEAM4GQbcMAAADcAAAADwAA&#10;AAAAAAAAAAAAAAAHAgAAZHJzL2Rvd25yZXYueG1sUEsFBgAAAAADAAMAtwAAAPcCAAAAAA==&#10;" strokecolor="#1f4d78 [1604]" strokeweight="2.25pt">
                    <v:stroke joinstyle="miter"/>
                  </v:line>
                  <v:line id="直接连接符 386" o:spid="_x0000_s1406" style="position:absolute;visibility:visible" from="9922,6576" to="12473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w4a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5O4HUmHgG5+AMAAP//AwBQSwECLQAUAAYACAAAACEA2+H2y+4AAACFAQAAEwAAAAAAAAAAAAAA&#10;AAAAAAAAW0NvbnRlbnRfVHlwZXNdLnhtbFBLAQItABQABgAIAAAAIQBa9CxbvwAAABUBAAALAAAA&#10;AAAAAAAAAAAAAB8BAABfcmVscy8ucmVsc1BLAQItABQABgAIAAAAIQDDUw4a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387" o:spid="_x0000_s1407" style="position:absolute;left:1703;top:4875;width:1134;height:454;rotation:90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">
                  <o:lock v:ext="edit" aspectratio="t"/>
                  <v:shape id="弧形 388" o:spid="_x0000_s1408" style="position:absolute;left:4254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+c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WpvOpCMgFzcAAAD//wMAUEsBAi0AFAAGAAgAAAAhANvh9svuAAAAhQEAABMAAAAAAAAAAAAA&#10;AAAAAAAAAFtDb250ZW50X1R5cGVzXS54bWxQSwECLQAUAAYACAAAACEAWvQsW78AAAAVAQAACwAA&#10;AAAAAAAAAAAAAAAfAQAAX3JlbHMvLnJlbHNQSwECLQAUAAYACAAAACEA4FM/nM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89" o:spid="_x0000_s1409" style="position:absolute;visibility:visible" from="1703,6576" to="4254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" strokecolor="#1f4d78 [1604]" strokeweight="2.25pt">
                    <v:stroke joinstyle="miter"/>
                  </v:line>
                  <v:line id="直接连接符 390" o:spid="_x0000_s1410" style="position:absolute;visibility:visible" from="7656,6576" to="10207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6Uo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58cz8QjI2RMAAP//AwBQSwECLQAUAAYACAAAACEA2+H2y+4AAACFAQAAEwAAAAAAAAAAAAAAAAAA&#10;AAAAW0NvbnRlbnRfVHlwZXNdLnhtbFBLAQItABQABgAIAAAAIQBa9CxbvwAAABUBAAALAAAAAAAA&#10;AAAAAAAAAB8BAABfcmVscy8ucmVsc1BLAQItABQABgAIAAAAIQCmL6Uo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91" o:spid="_x0000_s1411" style="position:absolute;left:567;top:4875;width:1134;height:454;rotation:90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1lJ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">
                  <o:lock v:ext="edit" aspectratio="t"/>
                  <v:shape id="弧形 392" o:spid="_x0000_s1412" style="position:absolute;left:311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93" o:spid="_x0000_s1413" style="position:absolute;visibility:visible" from="567,6576" to="311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" strokecolor="#1f4d78 [1604]" strokeweight="2.25pt">
                    <v:stroke joinstyle="miter"/>
                  </v:line>
                  <v:line id="直接连接符 394" o:spid="_x0000_s1414" style="position:absolute;visibility:visible" from="6520,6576" to="907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Mr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2wz+zsQjILMbAAAA//8DAFBLAQItABQABgAIAAAAIQDb4fbL7gAAAIUBAAATAAAAAAAAAAAA&#10;AAAAAAAAAABbQ29udGVudF9UeXBlc10ueG1sUEsBAi0AFAAGAAgAAAAhAFr0LFu/AAAAFQEAAAsA&#10;AAAAAAAAAAAAAAAAHwEAAF9yZWxzLy5yZWxzUEsBAi0AFAAGAAgAAAAhANkUoyv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395" o:spid="_x0000_s1415" style="position:absolute;left:4536;top:4308;width:1134;height:454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o:lock v:ext="edit" aspectratio="t"/>
                  <v:shape id="弧形 396" o:spid="_x0000_s1416" style="position:absolute;left:7087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io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vA4zuF6Jh0BOf0FAAD//wMAUEsBAi0AFAAGAAgAAAAhANvh9svuAAAAhQEAABMAAAAAAAAA&#10;AAAAAAAAAAAAAFtDb250ZW50X1R5cGVzXS54bWxQSwECLQAUAAYACAAAACEAWvQsW78AAAAVAQAA&#10;CwAAAAAAAAAAAAAAAAAfAQAAX3JlbHMvLnJlbHNQSwECLQAUAAYACAAAACEAe1mYq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397" o:spid="_x0000_s1417" style="position:absolute;visibility:visible" from="4536,6009" to="708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" strokecolor="#1f4d78 [1604]" strokeweight="2.25pt">
                    <v:stroke joinstyle="miter"/>
                  </v:line>
                  <v:line id="直接连接符 398" o:spid="_x0000_s1418" style="position:absolute;visibility:visible" from="10489,6009" to="13040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ku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" strokecolor="#1f4d78 [1604]" strokeweight="2.25pt">
                    <v:stroke joinstyle="miter"/>
                  </v:line>
                </v:group>
                <v:group id="组合 399" o:spid="_x0000_s1419" style="position:absolute;left:3403;top:4308;width:1134;height:454;rotation:180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">
                  <o:lock v:ext="edit" aspectratio="t"/>
                  <v:shape id="弧形 400" o:spid="_x0000_s1420" style="position:absolute;left:5954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P2l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s1z9p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1" o:spid="_x0000_s1421" style="position:absolute;visibility:visible" from="3403,6009" to="595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" strokecolor="#1f4d78 [1604]" strokeweight="2.25pt">
                    <v:stroke joinstyle="miter"/>
                  </v:line>
                  <v:line id="直接连接符 402" o:spid="_x0000_s1422" style="position:absolute;visibility:visible" from="9356,6009" to="1190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03" o:spid="_x0000_s1423" style="position:absolute;left:1134;top:3174;width:1134;height:454;rotation:180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">
                  <o:lock v:ext="edit" aspectratio="t"/>
                  <v:shape id="弧形 404" o:spid="_x0000_s1424" style="position:absolute;left:3685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5" o:spid="_x0000_s1425" style="position:absolute;visibility:visible" from="1134,4875" to="368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" strokecolor="#1f4d78 [1604]" strokeweight="2.25pt">
                    <v:stroke joinstyle="miter"/>
                  </v:line>
                  <v:line id="直接连接符 406" o:spid="_x0000_s1426" style="position:absolute;visibility:visible" from="7087,4875" to="9638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07" o:spid="_x0000_s1427" style="position:absolute;left:2837;top:4875;width:1134;height:454;rotation:90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">
                  <o:lock v:ext="edit" aspectratio="t"/>
                  <v:shape id="弧形 408" o:spid="_x0000_s1428" style="position:absolute;left:538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Gj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TSrxo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09" o:spid="_x0000_s1429" style="position:absolute;visibility:visible" from="2837,6576" to="538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" strokecolor="#1f4d78 [1604]" strokeweight="2.25pt">
                    <v:stroke joinstyle="miter"/>
                  </v:line>
                  <v:line id="直接连接符 410" o:spid="_x0000_s1430" style="position:absolute;visibility:visible" from="8790,6576" to="1134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sX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M6P&#10;Z+IRkKt/AAAA//8DAFBLAQItABQABgAIAAAAIQDb4fbL7gAAAIUBAAATAAAAAAAAAAAAAAAAAAAA&#10;AABbQ29udGVudF9UeXBlc10ueG1sUEsBAi0AFAAGAAgAAAAhAFr0LFu/AAAAFQEAAAsAAAAAAAAA&#10;AAAAAAAAHwEAAF9yZWxzLy5yZWxzUEsBAi0AFAAGAAgAAAAhAAtWaxe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11" o:spid="_x0000_s1431" style="position:absolute;left:1;top:3174;width:1134;height:454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o:lock v:ext="edit" aspectratio="t"/>
                  <v:shape id="弧形 412" o:spid="_x0000_s1432" style="position:absolute;left:2552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1CUxgAAANwAAAAPAAAAZHJzL2Rvd25yZXYueG1sRI/dagIx&#10;FITvC75DOEJvimYVK7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qRtQl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13" o:spid="_x0000_s1433" style="position:absolute;visibility:visible" from="1,4875" to="255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PVg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" strokecolor="#1f4d78 [1604]" strokeweight="2.25pt">
                    <v:stroke joinstyle="miter"/>
                  </v:line>
                  <v:line id="直接连接符 414" o:spid="_x0000_s1434" style="position:absolute;visibility:visible" from="5954,4875" to="850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0U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6SuH3TDwCcvcDAAD//wMAUEsBAi0AFAAGAAgAAAAhANvh9svuAAAAhQEAABMAAAAAAAAAAAAA&#10;AAAAAAAAAFtDb250ZW50X1R5cGVzXS54bWxQSwECLQAUAAYACAAAACEAWvQsW78AAAAVAQAACwAA&#10;AAAAAAAAAAAAAAAfAQAAX3JlbHMvLnJlbHNQSwECLQAUAAYACAAAACEAdG1tF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15" o:spid="_x0000_s1435" style="position:absolute;top:4308;width:1134;height:454" coordorigin="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o:lock v:ext="edit" aspectratio="t"/>
                  <v:shape id="弧形 416" o:spid="_x0000_s1436" style="position:absolute;left:255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aX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1iBWl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17" o:spid="_x0000_s1437" style="position:absolute;visibility:visible" from="0,6009" to="255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Nj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" strokecolor="#1f4d78 [1604]" strokeweight="2.25pt">
                    <v:stroke joinstyle="miter"/>
                  </v:line>
                  <v:line id="直接连接符 418" o:spid="_x0000_s1438" style="position:absolute;visibility:visible" from="5953,6009" to="850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GcR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K6N&#10;Z+IRkKt/AAAA//8DAFBLAQItABQABgAIAAAAIQDb4fbL7gAAAIUBAAATAAAAAAAAAAAAAAAAAAAA&#10;AABbQ29udGVudF9UeXBlc10ueG1sUEsBAi0AFAAGAAgAAAAhAFr0LFu/AAAAFQEAAAsAAAAAAAAA&#10;AAAAAAAAHwEAAF9yZWxzLy5yZWxzUEsBAi0AFAAGAAgAAAAhAPUgZxG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19" o:spid="_x0000_s1439" style="position:absolute;left:1135;top:4308;width:1134;height:454;rotation:180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">
                  <o:lock v:ext="edit" aspectratio="t"/>
                  <v:shape id="弧形 420" o:spid="_x0000_s1440" style="position:absolute;left:3686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aHF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+Omhx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1" o:spid="_x0000_s1441" style="position:absolute;visibility:visible" from="1135,6009" to="3686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" strokecolor="#1f4d78 [1604]" strokeweight="2.25pt">
                    <v:stroke joinstyle="miter"/>
                  </v:line>
                  <v:line id="直接连接符 422" o:spid="_x0000_s1442" style="position:absolute;visibility:visible" from="7088,6009" to="9639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423" o:spid="_x0000_s1443" style="position:absolute;left:3402;top:3174;width:1134;height:454;rotation:180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">
                  <o:lock v:ext="edit" aspectratio="t"/>
                  <v:shape id="弧形 424" o:spid="_x0000_s1444" style="position:absolute;left:5953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5" o:spid="_x0000_s1445" style="position:absolute;visibility:visible" from="3402,4875" to="5953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" strokecolor="#1f4d78 [1604]" strokeweight="2.25pt">
                    <v:stroke joinstyle="miter"/>
                  </v:line>
                  <v:line id="直接连接符 426" o:spid="_x0000_s1446" style="position:absolute;visibility:visible" from="9355,4875" to="11906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xF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jGfwOhOPgFw+AQAA//8DAFBLAQItABQABgAIAAAAIQDb4fbL7gAAAIUBAAATAAAAAAAAAAAAAAAA&#10;AAAAAABbQ29udGVudF9UeXBlc10ueG1sUEsBAi0AFAAGAAgAAAAhAFr0LFu/AAAAFQEAAAsAAAAA&#10;AAAAAAAAAAAAHwEAAF9yZWxzLy5yZWxzUEsBAi0AFAAGAAgAAAAhACWfnEX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27" o:spid="_x0000_s1447" style="position:absolute;left:569;top:3742;width:1134;height:454;rotation:-90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">
                  <o:lock v:ext="edit" aspectratio="t"/>
                  <v:shape id="弧形 428" o:spid="_x0000_s1448" style="position:absolute;left:3120;top:3742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63D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Bp+tw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29" o:spid="_x0000_s1449" style="position:absolute;visibility:visible" from="569,5443" to="3120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" strokecolor="#1f4d78 [1604]" strokeweight="2.25pt">
                    <v:stroke joinstyle="miter"/>
                  </v:line>
                  <v:line id="直接连接符 430" o:spid="_x0000_s1450" style="position:absolute;visibility:visible" from="6522,5443" to="9073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zd3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fnxTDwCcvMPAAD//wMAUEsBAi0AFAAGAAgAAAAhANvh9svuAAAAhQEAABMAAAAAAAAAAAAAAAAA&#10;AAAAAFtDb250ZW50X1R5cGVzXS54bWxQSwECLQAUAAYACAAAACEAWvQsW78AAAAVAQAACwAAAAAA&#10;AAAAAAAAAAAfAQAAX3JlbHMvLnJlbHNQSwECLQAUAAYACAAAACEAQOM3d8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431" o:spid="_x0000_s1451" style="position:absolute;left:1703;top:3741;width:1134;height:454;rotation:-90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">
                  <o:lock v:ext="edit" aspectratio="t"/>
                  <v:shape id="弧形 432" o:spid="_x0000_s1452" style="position:absolute;left:4254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z0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+DOByJh0BOf0DAAD//wMAUEsBAi0AFAAGAAgAAAAhANvh9svuAAAAhQEAABMAAAAAAAAA&#10;AAAAAAAAAAAAAFtDb250ZW50X1R5cGVzXS54bWxQSwECLQAUAAYACAAAACEAWvQsW78AAAAVAQAA&#10;CwAAAAAAAAAAAAAAAAAfAQAAX3JlbHMvLnJlbHNQSwECLQAUAAYACAAAACEA4q4M9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33" o:spid="_x0000_s1453" style="position:absolute;visibility:visible" from="1703,5442" to="4254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kA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" strokecolor="#1f4d78 [1604]" strokeweight="2.25pt">
                    <v:stroke joinstyle="miter"/>
                  </v:line>
                  <v:line id="直接连接符 434" o:spid="_x0000_s1454" style="position:absolute;visibility:visible" from="7656,5442" to="10207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35" o:spid="_x0000_s1455" style="position:absolute;left:2837;top:3741;width:1134;height:454;rotation:-90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">
                  <o:lock v:ext="edit" aspectratio="t"/>
                  <v:shape id="弧形 436" o:spid="_x0000_s1456" style="position:absolute;left:5388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Qr3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DuNoe/M+kIyPkvAAAA//8DAFBLAQItABQABgAIAAAAIQDb4fbL7gAAAIUBAAATAAAAAAAA&#10;AAAAAAAAAAAAAABbQ29udGVudF9UeXBlc10ueG1sUEsBAi0AFAAGAAgAAAAhAFr0LFu/AAAAFQEA&#10;AAsAAAAAAAAAAAAAAAAAHwEAAF9yZWxzLy5yZWxzUEsBAi0AFAAGAAgAAAAhAJ2VCvf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37" o:spid="_x0000_s1457" style="position:absolute;visibility:visible" from="2837,5442" to="5388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q8D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LZywL+zsQjILMbAAAA//8DAFBLAQItABQABgAIAAAAIQDb4fbL7gAAAIUBAAATAAAAAAAAAAAA&#10;AAAAAAAAAABbQ29udGVudF9UeXBlc10ueG1sUEsBAi0AFAAGAAgAAAAhAFr0LFu/AAAAFQEAAAsA&#10;AAAAAAAAAAAAAAAAHwEAAF9yZWxzLy5yZWxzUEsBAi0AFAAGAAgAAAAhAM8KrwPEAAAA3AAAAA8A&#10;AAAAAAAAAAAAAAAABwIAAGRycy9kb3ducmV2LnhtbFBLBQYAAAAAAwADALcAAAD4AgAAAAA=&#10;" strokecolor="#1f4d78 [1604]" strokeweight="2.25pt">
                    <v:stroke joinstyle="miter"/>
                  </v:line>
                  <v:line id="直接连接符 438" o:spid="_x0000_s1458" style="position:absolute;visibility:visible" from="8790,5442" to="11341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Ttx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bXxTDwCcvMPAAD//wMAUEsBAi0AFAAGAAgAAAAhANvh9svuAAAAhQEAABMAAAAAAAAAAAAAAAAA&#10;AAAAAFtDb250ZW50X1R5cGVzXS54bWxQSwECLQAUAAYACAAAACEAWvQsW78AAAAVAQAACwAAAAAA&#10;AAAAAAAAAAAfAQAAX3JlbHMvLnJlbHNQSwECLQAUAAYACAAAACEAvpU7ccAAAADcAAAADwAAAAAA&#10;AAAAAAAAAAAHAgAAZHJzL2Rvd25yZXYueG1sUEsFBgAAAAADAAMAtwAAAPQCAAAAAA==&#10;" strokecolor="#1f4d78 [1604]" strokeweight="2.25pt">
                    <v:stroke joinstyle="miter"/>
                  </v:line>
                </v:group>
                <v:group id="组合 439" o:spid="_x0000_s1459" style="position:absolute;left:3969;top:3741;width:1134;height:454;rotation:-90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">
                  <o:lock v:ext="edit" aspectratio="t"/>
                  <v:shape id="弧形 440" o:spid="_x0000_s1460" style="position:absolute;left:6520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Rl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mp/OpCMg53cAAAD//wMAUEsBAi0AFAAGAAgAAAAhANvh9svuAAAAhQEAABMAAAAAAAAAAAAA&#10;AAAAAAAAAFtDb250ZW50X1R5cGVzXS54bWxQSwECLQAUAAYACAAAACEAWvQsW78AAAAVAQAACwAA&#10;AAAAAAAAAAAAAAAfAQAAX3JlbHMvLnJlbHNQSwECLQAUAAYACAAAACEAJTZEZ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1" o:spid="_x0000_s1461" style="position:absolute;visibility:visible" from="3969,5442" to="6520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GR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aruD3TDwCcvcDAAD//wMAUEsBAi0AFAAGAAgAAAAhANvh9svuAAAAhQEAABMAAAAAAAAAAAAA&#10;AAAAAAAAAFtDb250ZW50X1R5cGVzXS54bWxQSwECLQAUAAYACAAAACEAWvQsW78AAAAVAQAACwAA&#10;AAAAAAAAAAAAAAAfAQAAX3JlbHMvLnJlbHNQSwECLQAUAAYACAAAACEAd6nhkcMAAADcAAAADwAA&#10;AAAAAAAAAAAAAAAHAgAAZHJzL2Rvd25yZXYueG1sUEsFBgAAAAADAAMAtwAAAPcCAAAAAA==&#10;" strokecolor="#1f4d78 [1604]" strokeweight="2.25pt">
                    <v:stroke joinstyle="miter"/>
                  </v:line>
                  <v:line id="直接连接符 442" o:spid="_x0000_s1462" style="position:absolute;visibility:visible" from="9922,5442" to="12473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443" o:spid="_x0000_s1463" style="position:absolute;left:2268;top:3174;width:1134;height:454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o:lock v:ext="edit" aspectratio="t"/>
                  <v:shape id="弧形 444" o:spid="_x0000_s1464" style="position:absolute;left:4819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5" o:spid="_x0000_s1465" style="position:absolute;visibility:visible" from="2268,4875" to="4819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eS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QMzzPxCMj5AwAA//8DAFBLAQItABQABgAIAAAAIQDb4fbL7gAAAIUBAAATAAAAAAAAAAAAAAAA&#10;AAAAAABbQ29udGVudF9UeXBlc10ueG1sUEsBAi0AFAAGAAgAAAAhAFr0LFu/AAAAFQEAAAsAAAAA&#10;AAAAAAAAAAAAHwEAAF9yZWxzLy5yZWxzUEsBAi0AFAAGAAgAAAAhAAiS55LBAAAA3AAAAA8AAAAA&#10;AAAAAAAAAAAABwIAAGRycy9kb3ducmV2LnhtbFBLBQYAAAAAAwADALcAAAD1AgAAAAA=&#10;" strokecolor="#1f4d78 [1604]" strokeweight="2.25pt">
                    <v:stroke joinstyle="miter"/>
                  </v:line>
                  <v:line id="直接连接符 446" o:spid="_x0000_s1466" style="position:absolute;visibility:visible" from="8221,4875" to="1077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447" o:spid="_x0000_s1467" style="position:absolute;left:2270;top:4308;width:1134;height:454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o:lock v:ext="edit" aspectratio="t"/>
                  <v:shape id="弧形 448" o:spid="_x0000_s1468" style="position:absolute;left:482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hj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WpvOpCMg53cAAAD//wMAUEsBAi0AFAAGAAgAAAAhANvh9svuAAAAhQEAABMAAAAAAAAAAAAA&#10;AAAAAAAAAFtDb250ZW50X1R5cGVzXS54bWxQSwECLQAUAAYACAAAACEAWvQsW78AAAAVAQAACwAA&#10;AAAAAAAAAAAAAAAfAQAAX3JlbHMvLnJlbHNQSwECLQAUAAYACAAAACEA20BIY8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49" o:spid="_x0000_s1469" style="position:absolute;visibility:visible" from="2270,6009" to="482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" strokecolor="#1f4d78 [1604]" strokeweight="2.25pt">
                    <v:stroke joinstyle="miter"/>
                  </v:line>
                  <v:line id="直接连接符 450" o:spid="_x0000_s1470" style="position:absolute;visibility:visible" from="8223,6009" to="1077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451" o:spid="_x0000_s1471" style="position:absolute;left:4536;top:3174;width:1134;height:454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o:lock v:ext="edit" aspectratio="t"/>
                  <v:shape id="弧形 452" o:spid="_x0000_s1472" style="position:absolute;left:7087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elUxgAAANwAAAAPAAAAZHJzL2Rvd25yZXYueG1sRI/RagIx&#10;FETfhf5DuAVfimYrV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P3HpV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453" o:spid="_x0000_s1473" style="position:absolute;visibility:visible" from="4536,4875" to="7087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kyg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kG6eoLfM/EIyO0dAAD//wMAUEsBAi0AFAAGAAgAAAAhANvh9svuAAAAhQEAABMAAAAAAAAAAAAA&#10;AAAAAAAAAFtDb250ZW50X1R5cGVzXS54bWxQSwECLQAUAAYACAAAACEAWvQsW78AAAAVAQAACwAA&#10;AAAAAAAAAAAAAAAfAQAAX3JlbHMvLnJlbHNQSwECLQAUAAYACAAAACEAbe5MoMMAAADcAAAADwAA&#10;AAAAAAAAAAAAAAAHAgAAZHJzL2Rvd25yZXYueG1sUEsFBgAAAAADAAMAtwAAAPcCAAAAAA==&#10;" strokecolor="#1f4d78 [1604]" strokeweight="2.25pt">
                    <v:stroke joinstyle="miter"/>
                  </v:line>
                  <v:line id="直接连接符 454" o:spid="_x0000_s1474" style="position:absolute;visibility:visible" from="10489,4875" to="13040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9TU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EKzzPxCMj5AwAA//8DAFBLAQItABQABgAIAAAAIQDb4fbL7gAAAIUBAAATAAAAAAAAAAAAAAAA&#10;AAAAAABbQ29udGVudF9UeXBlc10ueG1sUEsBAi0AFAAGAAgAAAAhAFr0LFu/AAAAFQEAAAsAAAAA&#10;AAAAAAAAAAAAHwEAAF9yZWxzLy5yZWxzUEsBAi0AFAAGAAgAAAAhAOIH1NTBAAAA3AAAAA8AAAAA&#10;AAAAAAAAAAAABwIAAGRycy9kb3ducmV2LnhtbFBLBQYAAAAAAwADALcAAAD1AgAAAAA=&#10;" strokecolor="#1f4d78 [1604]" strokeweight="2.25pt">
                    <v:stroke joinstyle="miter"/>
                  </v:line>
                </v:group>
              </v:group>
              <v:shape id="文本框 212" o:spid="_x0000_s1475" type="#_x0000_t202" style="position:absolute;left:1512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OP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xhL8z6QjozS8AAAD//wMAUEsBAi0AFAAGAAgAAAAhANvh9svuAAAAhQEAABMAAAAAAAAAAAAA&#10;AAAAAAAAAFtDb250ZW50X1R5cGVzXS54bWxQSwECLQAUAAYACAAAACEAWvQsW78AAAAVAQAACwAA&#10;AAAAAAAAAAAAAAAfAQAAX3JlbHMvLnJlbHNQSwECLQAUAAYACAAAACEAAKwDj8MAAADcAAAADwAA&#10;AAAAAAAAAAAAAAAHAgAAZHJzL2Rvd25yZXYueG1sUEsFBgAAAAADAAMAtwAAAPcCAAAAAA==&#10;" filled="f" stroked="f">
                <v:textbox style="mso-fit-shape-to-text:t">
                  <w:txbxContent>
                    <w:p w14:paraId="0FEFF9AF" w14:textId="77777777"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476" type="#_x0000_t202" style="position:absolute;left:2646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KYU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jOFvB3Jh0BvboDAAD//wMAUEsBAi0AFAAGAAgAAAAhANvh9svuAAAAhQEAABMAAAAAAAAAAAAA&#10;AAAAAAAAAFtDb250ZW50X1R5cGVzXS54bWxQSwECLQAUAAYACAAAACEAWvQsW78AAAAVAQAACwAA&#10;AAAAAAAAAAAAAAAfAQAAX3JlbHMvLnJlbHNQSwECLQAUAAYACAAAACEAb+CmFMMAAADcAAAADwAA&#10;AAAAAAAAAAAAAAAHAgAAZHJzL2Rvd25yZXYueG1sUEsFBgAAAAADAAMAtwAAAPcCAAAAAA==&#10;" filled="f" stroked="f">
                <v:textbox style="mso-fit-shape-to-text:t">
                  <w:txbxContent>
                    <w:p w14:paraId="359D5304" w14:textId="77777777"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477" type="#_x0000_t202" style="position:absolute;left:3780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" filled="f" stroked="f">
                <v:textbox style="mso-fit-shape-to-text:t">
                  <w:txbxContent>
                    <w:p w14:paraId="172DDFB3" w14:textId="77777777"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478" type="#_x0000_t202" style="position:absolute;left:4915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" filled="f" stroked="f">
                <v:textbox style="mso-fit-shape-to-text:t">
                  <w:txbxContent>
                    <w:p w14:paraId="4B3746CE" w14:textId="77777777"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479" type="#_x0000_t202" style="position:absolute;left:351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 filled="f" stroked="f">
                <v:textbox style="mso-fit-shape-to-text:t">
                  <w:txbxContent>
                    <w:p w14:paraId="112FACB5" w14:textId="77777777"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480" type="#_x0000_t202" style="position:absolute;left:1474;top:1365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<v:textbox style="mso-fit-shape-to-text:t">
                  <w:txbxContent>
                    <w:p w14:paraId="698536DB" w14:textId="77777777"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481" type="#_x0000_t202" style="position:absolute;left:2586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88x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dl8Cr9n0hHQ6ycAAAD//wMAUEsBAi0AFAAGAAgAAAAhANvh9svuAAAAhQEAABMAAAAAAAAAAAAA&#10;AAAAAAAAAFtDb250ZW50X1R5cGVzXS54bWxQSwECLQAUAAYACAAAACEAWvQsW78AAAAVAQAACwAA&#10;AAAAAAAAAAAAAAAfAQAAX3JlbHMvLnJlbHNQSwECLQAUAAYACAAAACEAsfvPMcMAAADcAAAADwAA&#10;AAAAAAAAAAAAAAAHAgAAZHJzL2Rvd25yZXYueG1sUEsFBgAAAAADAAMAtwAAAPcCAAAAAA==&#10;" filled="f" stroked="f">
                <v:textbox style="mso-fit-shape-to-text:t">
                  <w:txbxContent>
                    <w:p w14:paraId="449AD9E4" w14:textId="77777777" w:rsidR="006522D8" w:rsidRPr="00DF54D0" w:rsidRDefault="006522D8" w:rsidP="007A025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482" type="#_x0000_t202" style="position:absolute;left:4764;top:1367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LewwAAANwAAAAPAAAAZHJzL2Rvd25yZXYueG1sRI9Pa8JA&#10;FMTvBb/D8gRvdWOx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UV7y3sMAAADcAAAADwAA&#10;AAAAAAAAAAAAAAAHAgAAZHJzL2Rvd25yZXYueG1sUEsFBgAAAAADAAMAtwAAAPcCAAAAAA==&#10;" filled="f" stroked="f">
                <v:textbox style="mso-fit-shape-to-text:t">
                  <w:txbxContent>
                    <w:p w14:paraId="0C7F8817" w14:textId="77777777"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483" type="#_x0000_t202" style="position:absolute;left:200;top:2523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dF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5gL8z6QjozS8AAAD//wMAUEsBAi0AFAAGAAgAAAAhANvh9svuAAAAhQEAABMAAAAAAAAAAAAA&#10;AAAAAAAAAFtDb250ZW50X1R5cGVzXS54bWxQSwECLQAUAAYACAAAACEAWvQsW78AAAAVAQAACwAA&#10;AAAAAAAAAAAAAAAfAQAAX3JlbHMvLnJlbHNQSwECLQAUAAYACAAAACEAPhJXRcMAAADcAAAADwAA&#10;AAAAAAAAAAAAAAAHAgAAZHJzL2Rvd25yZXYueG1sUEsFBgAAAAADAAMAtwAAAPcCAAAAAA==&#10;" filled="f" stroked="f">
                <v:textbox style="mso-fit-shape-to-text:t">
                  <w:txbxContent>
                    <w:p w14:paraId="456DF1EA" w14:textId="77777777"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484" type="#_x0000_t202" style="position:absolute;left:1229;top:2545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" filled="f" stroked="f">
                <v:textbox style="mso-fit-shape-to-text:t">
                  <w:txbxContent>
                    <w:p w14:paraId="12FB6F40" w14:textId="77777777"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485" type="#_x0000_t202" style="position:absolute;left:2454;top:2512;width:880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p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HzxBv9n0hHQqxsAAAD//wMAUEsBAi0AFAAGAAgAAAAhANvh9svuAAAAhQEAABMAAAAAAAAAAAAA&#10;AAAAAAAAAFtDb250ZW50X1R5cGVzXS54bWxQSwECLQAUAAYACAAAACEAWvQsW78AAAAVAQAACwAA&#10;AAAAAAAAAAAAAAAfAQAAX3JlbHMvLnJlbHNQSwECLQAUAAYACAAAACEAoYxsqcMAAADcAAAADwAA&#10;AAAAAAAAAAAAAAAHAgAAZHJzL2Rvd25yZXYueG1sUEsFBgAAAAADAAMAtwAAAPcCAAAAAA==&#10;" filled="f" stroked="f">
                <v:textbox style="mso-fit-shape-to-text:t">
                  <w:txbxContent>
                    <w:p w14:paraId="1E9A0C34" w14:textId="77777777" w:rsidR="006522D8" w:rsidRDefault="006522D8" w:rsidP="00DF54D0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486" type="#_x0000_t202" style="position:absolute;left:3402;top:1376;width:1099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jb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" filled="f" stroked="f">
                <v:textbox style="mso-fit-shape-to-text:t">
                  <w:txbxContent>
                    <w:p w14:paraId="365A286B" w14:textId="77777777"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487" type="#_x0000_t202" style="position:absolute;left:4627;top:2494;width:100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" filled="f" stroked="f">
                <v:textbox style="mso-fit-shape-to-text:t">
                  <w:txbxContent>
                    <w:p w14:paraId="523E9CE4" w14:textId="77777777"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488" type="#_x0000_t202" style="position:absolute;left:34;top:3588;width:98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IA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/npTDoCuvwFAAD//wMAUEsBAi0AFAAGAAgAAAAhANvh9svuAAAAhQEAABMAAAAAAAAAAAAAAAAA&#10;AAAAAFtDb250ZW50X1R5cGVzXS54bWxQSwECLQAUAAYACAAAACEAWvQsW78AAAAVAQAACwAAAAAA&#10;AAAAAAAAAAAfAQAAX3JlbHMvLnJlbHNQSwECLQAUAAYACAAAACEAq7xiAMAAAADcAAAADwAAAAAA&#10;AAAAAAAAAAAHAgAAZHJzL2Rvd25yZXYueG1sUEsFBgAAAAADAAMAtwAAAPQCAAAAAA==&#10;" filled="f" stroked="f">
                <v:textbox style="mso-fit-shape-to-text:t">
                  <w:txbxContent>
                    <w:p w14:paraId="2968FC4A" w14:textId="77777777"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489" type="#_x0000_t202" style="position:absolute;left:1289;top:3588;width:7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ns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PE2h98z6QjozQ8AAAD//wMAUEsBAi0AFAAGAAgAAAAhANvh9svuAAAAhQEAABMAAAAAAAAAAAAA&#10;AAAAAAAAAFtDb250ZW50X1R5cGVzXS54bWxQSwECLQAUAAYACAAAACEAWvQsW78AAAAVAQAACwAA&#10;AAAAAAAAAAAAAAAfAQAAX3JlbHMvLnJlbHNQSwECLQAUAAYACAAAACEANCJZ7MMAAADcAAAADwAA&#10;AAAAAAAAAAAAAAAHAgAAZHJzL2Rvd25yZXYueG1sUEsFBgAAAAADAAMAtwAAAPcCAAAAAA==&#10;" filled="f" stroked="f">
                <v:textbox style="mso-fit-shape-to-text:t">
                  <w:txbxContent>
                    <w:p w14:paraId="090321BF" w14:textId="77777777" w:rsidR="006522D8" w:rsidRDefault="006522D8" w:rsidP="00DF54D0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29" o:spid="_x0000_s1490" type="#_x0000_t202" style="position:absolute;left:3457;top:3628;width:94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x3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bzMZ/B7Jh0BvboDAAD//wMAUEsBAi0AFAAGAAgAAAAhANvh9svuAAAAhQEAABMAAAAAAAAAAAAA&#10;AAAAAAAAAFtDb250ZW50X1R5cGVzXS54bWxQSwECLQAUAAYACAAAACEAWvQsW78AAAAVAQAACwAA&#10;AAAAAAAAAAAAAAAfAQAAX3JlbHMvLnJlbHNQSwECLQAUAAYACAAAACEAW278d8MAAADcAAAADwAA&#10;AAAAAAAAAAAAAAAHAgAAZHJzL2Rvd25yZXYueG1sUEsFBgAAAAADAAMAtwAAAPcCAAAAAA==&#10;" filled="f" stroked="f">
                <v:textbox style="mso-fit-shape-to-text:t">
                  <w:txbxContent>
                    <w:p w14:paraId="1D3FE22F" w14:textId="77777777"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491" type="#_x0000_t202" style="position:absolute;left:4705;top:3615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" filled="f" stroked="f">
                <v:textbox style="mso-fit-shape-to-text:t">
                  <w:txbxContent>
                    <w:p w14:paraId="207E5423" w14:textId="77777777"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492" type="#_x0000_t202" style="position:absolute;left:65;top:4762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8GY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guZvB3Jh0BvboDAAD//wMAUEsBAi0AFAAGAAgAAAAhANvh9svuAAAAhQEAABMAAAAAAAAAAAAA&#10;AAAAAAAAAFtDb250ZW50X1R5cGVzXS54bWxQSwECLQAUAAYACAAAACEAWvQsW78AAAAVAQAACwAA&#10;AAAAAAAAAAAAAAAfAQAAX3JlbHMvLnJlbHNQSwECLQAUAAYACAAAACEAu8vBmMMAAADcAAAADwAA&#10;AAAAAAAAAAAAAAAHAgAAZHJzL2Rvd25yZXYueG1sUEsFBgAAAAADAAMAtwAAAPcCAAAAAA==&#10;" filled="f" stroked="f">
                <v:textbox style="mso-fit-shape-to-text:t">
                  <w:txbxContent>
                    <w:p w14:paraId="0E31C20B" w14:textId="77777777"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493" type="#_x0000_t202" style="position:absolute;left:1424;top:4762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/v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PxtAf9n0hHQqxsAAAD//wMAUEsBAi0AFAAGAAgAAAAhANvh9svuAAAAhQEAABMAAAAAAAAAAAAA&#10;AAAAAAAAAFtDb250ZW50X1R5cGVzXS54bWxQSwECLQAUAAYACAAAACEAWvQsW78AAAAVAQAACwAA&#10;AAAAAAAAAAAAAAAfAQAAX3JlbHMvLnJlbHNQSwECLQAUAAYACAAAACEASxlf78MAAADcAAAADwAA&#10;AAAAAAAAAAAAAAAHAgAAZHJzL2Rvd25yZXYueG1sUEsFBgAAAAADAAMAtwAAAPcCAAAAAA==&#10;" filled="f" stroked="f">
                <v:textbox style="mso-fit-shape-to-text:t">
                  <w:txbxContent>
                    <w:p w14:paraId="3293FB13" w14:textId="77777777"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494" type="#_x0000_t202" style="position:absolute;left:2544;top:4737;width:713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" filled="f" stroked="f">
                <v:textbox style="mso-fit-shape-to-text:t">
                  <w:txbxContent>
                    <w:p w14:paraId="7E80566F" w14:textId="77777777" w:rsidR="006522D8" w:rsidRPr="00DF54D0" w:rsidRDefault="006522D8" w:rsidP="00DF54D0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495" type="#_x0000_t202" style="position:absolute;left:3527;top:4762;width:90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4G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7XpTDoCuvwFAAD//wMAUEsBAi0AFAAGAAgAAAAhANvh9svuAAAAhQEAABMAAAAAAAAAAAAAAAAA&#10;AAAAAFtDb250ZW50X1R5cGVzXS54bWxQSwECLQAUAAYACAAAACEAWvQsW78AAAAVAQAACwAAAAAA&#10;AAAAAAAAAAAfAQAAX3JlbHMvLnJlbHNQSwECLQAUAAYACAAAACEAVcpuBsAAAADcAAAADwAAAAAA&#10;AAAAAAAAAAAHAgAAZHJzL2Rvd25yZXYueG1sUEsFBgAAAAADAAMAtwAAAPQCAAAAAA==&#10;" filled="f" stroked="f">
                <v:textbox style="mso-fit-shape-to-text:t">
                  <w:txbxContent>
                    <w:p w14:paraId="188B5D46" w14:textId="77777777" w:rsidR="006522D8" w:rsidRDefault="006522D8" w:rsidP="00DF54D0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496" type="#_x0000_t202" style="position:absolute;left:1143;top:762;width:4851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In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CeaRInvwAAANwAAAAPAAAAAAAA&#10;AAAAAAAAAAcCAABkcnMvZG93bnJldi54bWxQSwUGAAAAAAMAAwC3AAAA8wIAAAAA&#10;" filled="f" stroked="f">
              <v:textbox style="mso-fit-shape-to-text:t">
                <w:txbxContent>
                  <w:p w14:paraId="716C1875" w14:textId="77777777" w:rsidR="006522D8" w:rsidRDefault="006522D8" w:rsidP="00006F85">
                    <w:pPr>
                      <w:pStyle w:val="a3"/>
                      <w:jc w:val="center"/>
                    </w:pP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497" type="#_x0000_t202" style="position:absolute;left:30480;top:29718;width:4502;height:487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" filled="f" stroked="f">
              <v:textbox style="mso-fit-shape-to-text:t">
                <w:txbxContent>
                  <w:p w14:paraId="3EE12A21" w14:textId="77777777" w:rsidR="006522D8" w:rsidRDefault="006522D8" w:rsidP="00006F8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</w:t>
                    </w: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点</w:t>
                    </w:r>
                  </w:p>
                  <w:p w14:paraId="5F19FADE" w14:textId="77777777" w:rsidR="006522D8" w:rsidRDefault="006522D8" w:rsidP="00006F8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 w14:paraId="66B36680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0B701F1C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67662A25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556BB764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20674B06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35B5FAE6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21671B9A" w14:textId="77777777" w:rsidR="00D766D0" w:rsidRDefault="00D766D0" w:rsidP="0004179C">
      <w:pPr>
        <w:rPr>
          <w:rFonts w:ascii="Times New Roman" w:hAnsi="Times New Roman" w:cs="Times New Roman"/>
          <w:sz w:val="24"/>
        </w:rPr>
      </w:pPr>
    </w:p>
    <w:p w14:paraId="0B9AB8D1" w14:textId="77777777" w:rsidR="00B05C84" w:rsidRDefault="00B05C84" w:rsidP="0004179C">
      <w:pPr>
        <w:rPr>
          <w:ins w:id="152" w:author="lenovo" w:date="2020-08-27T07:04:00Z"/>
          <w:rFonts w:ascii="Times New Roman" w:hAnsi="Times New Roman" w:cs="Times New Roman"/>
          <w:sz w:val="24"/>
        </w:rPr>
      </w:pPr>
    </w:p>
    <w:p w14:paraId="49B0E38C" w14:textId="77777777" w:rsidR="00CE7EF4" w:rsidRDefault="00CE7EF4" w:rsidP="0004179C">
      <w:pPr>
        <w:rPr>
          <w:rFonts w:ascii="Times New Roman" w:hAnsi="Times New Roman" w:cs="Times New Roman"/>
          <w:sz w:val="24"/>
        </w:rPr>
      </w:pPr>
    </w:p>
    <w:p w14:paraId="22163F7D" w14:textId="77777777" w:rsidR="004D0EF5" w:rsidRDefault="004D0EF5" w:rsidP="0004179C">
      <w:pPr>
        <w:rPr>
          <w:rFonts w:ascii="Times New Roman" w:hAnsi="Times New Roman" w:cs="Times New Roman"/>
          <w:sz w:val="24"/>
        </w:rPr>
      </w:pPr>
    </w:p>
    <w:p w14:paraId="4A8E58C7" w14:textId="77777777" w:rsidR="004D0EF5" w:rsidRDefault="004D0EF5" w:rsidP="0004179C">
      <w:pPr>
        <w:rPr>
          <w:rFonts w:ascii="Times New Roman" w:hAnsi="Times New Roman" w:cs="Times New Roman"/>
          <w:sz w:val="24"/>
        </w:rPr>
      </w:pPr>
    </w:p>
    <w:p w14:paraId="51F0B73D" w14:textId="77777777"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lastRenderedPageBreak/>
        <w:t>第</w:t>
      </w:r>
      <w:r>
        <w:rPr>
          <w:rFonts w:ascii="Times New Roman" w:hAnsi="Times New Roman" w:cs="Times New Roman" w:hint="eastAsia"/>
          <w:noProof/>
          <w:sz w:val="24"/>
        </w:rPr>
        <w:t>五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14:paraId="1AB27D0C" w14:textId="77777777"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14:paraId="4C73FFB0" w14:textId="77777777" w:rsidR="00EA07A8" w:rsidRDefault="00EA07A8" w:rsidP="00535E1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玩家个数：</w:t>
      </w:r>
      <w:r w:rsidRPr="00145EDF">
        <w:rPr>
          <w:position w:val="-6"/>
        </w:rPr>
        <w:object w:dxaOrig="560" w:dyaOrig="279" w14:anchorId="592D19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14.5pt" o:ole="">
            <v:imagedata r:id="rId8" o:title=""/>
          </v:shape>
          <o:OLEObject Type="Embed" ProgID="Equation.DSMT4" ShapeID="_x0000_i1025" DrawAspect="Content" ObjectID="_1690803716" r:id="rId9"/>
        </w:object>
      </w:r>
    </w:p>
    <w:p w14:paraId="1924E3F9" w14:textId="77777777" w:rsidR="00EA07A8" w:rsidRDefault="00EA07A8" w:rsidP="00535E15">
      <w:pPr>
        <w:rPr>
          <w:rFonts w:ascii="Times New Roman" w:hAnsi="Times New Roman" w:cs="Times New Roman"/>
          <w:noProof/>
          <w:sz w:val="24"/>
        </w:rPr>
      </w:pPr>
    </w:p>
    <w:p w14:paraId="374A838D" w14:textId="77777777" w:rsidR="000867FA" w:rsidRDefault="000867FA" w:rsidP="000867FA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959"/>
        <w:gridCol w:w="1276"/>
        <w:gridCol w:w="1787"/>
        <w:gridCol w:w="1462"/>
        <w:gridCol w:w="1417"/>
        <w:gridCol w:w="1228"/>
      </w:tblGrid>
      <w:tr w:rsidR="006522D8" w:rsidRPr="00DC0850" w14:paraId="02F95683" w14:textId="77777777" w:rsidTr="006522D8">
        <w:trPr>
          <w:jc w:val="center"/>
        </w:trPr>
        <w:tc>
          <w:tcPr>
            <w:tcW w:w="2235" w:type="dxa"/>
            <w:gridSpan w:val="2"/>
          </w:tcPr>
          <w:p w14:paraId="40A585A0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14:paraId="290416F4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14:paraId="1CF16197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14:paraId="73399440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6522D8" w:rsidRPr="00DC0850" w14:paraId="74EB635F" w14:textId="77777777" w:rsidTr="006522D8">
        <w:trPr>
          <w:jc w:val="center"/>
        </w:trPr>
        <w:tc>
          <w:tcPr>
            <w:tcW w:w="2235" w:type="dxa"/>
            <w:gridSpan w:val="2"/>
          </w:tcPr>
          <w:p w14:paraId="32788B6D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14:paraId="5589920A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10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14:paraId="19B47861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14:paraId="3B7AE68C" w14:textId="77777777" w:rsidR="006522D8" w:rsidRPr="00DC0850" w:rsidRDefault="006522D8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14:paraId="78E8886A" w14:textId="77777777" w:rsidTr="006522D8">
        <w:trPr>
          <w:jc w:val="center"/>
        </w:trPr>
        <w:tc>
          <w:tcPr>
            <w:tcW w:w="959" w:type="dxa"/>
            <w:vMerge w:val="restart"/>
            <w:vAlign w:val="center"/>
          </w:tcPr>
          <w:p w14:paraId="05501D8A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14:paraId="6D89EB81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14:paraId="5F1CB2CA" w14:textId="77777777"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14:paraId="6B03E432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14:paraId="0F5632D3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001F73" w:rsidRPr="00DC0850" w14:paraId="03A7D852" w14:textId="77777777" w:rsidTr="006522D8">
        <w:trPr>
          <w:jc w:val="center"/>
        </w:trPr>
        <w:tc>
          <w:tcPr>
            <w:tcW w:w="959" w:type="dxa"/>
            <w:vMerge/>
            <w:vAlign w:val="center"/>
          </w:tcPr>
          <w:p w14:paraId="0BC63A74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EBD3601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4BCD913D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2849B8F0" w14:textId="117FAC02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153" w:author="CC" w:date="2021-08-17T23:05:00Z">
              <w:r w:rsidRPr="00DC0850" w:rsidDel="00AD1B65">
                <w:rPr>
                  <w:kern w:val="0"/>
                  <w:sz w:val="24"/>
                </w:rPr>
                <w:delText>晴朗</w:delText>
              </w:r>
            </w:del>
            <w:ins w:id="154" w:author="CC" w:date="2021-08-17T23:05:00Z">
              <w:r w:rsidR="00AD1B65">
                <w:rPr>
                  <w:kern w:val="0"/>
                  <w:sz w:val="24"/>
                </w:rPr>
                <w:t>0</w:t>
              </w:r>
            </w:ins>
          </w:p>
        </w:tc>
        <w:tc>
          <w:tcPr>
            <w:tcW w:w="1417" w:type="dxa"/>
            <w:vAlign w:val="center"/>
          </w:tcPr>
          <w:p w14:paraId="2F48989E" w14:textId="1FFC6FE8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155" w:author="CC" w:date="2021-08-17T23:05:00Z">
              <w:r w:rsidRPr="00DC0850" w:rsidDel="00AD1B65">
                <w:rPr>
                  <w:kern w:val="0"/>
                  <w:sz w:val="24"/>
                </w:rPr>
                <w:delText>高温</w:delText>
              </w:r>
            </w:del>
            <w:ins w:id="156" w:author="CC" w:date="2021-08-17T23:05:00Z">
              <w:r w:rsidR="00AD1B65">
                <w:rPr>
                  <w:kern w:val="0"/>
                  <w:sz w:val="24"/>
                </w:rPr>
                <w:t>1</w:t>
              </w:r>
            </w:ins>
          </w:p>
        </w:tc>
        <w:tc>
          <w:tcPr>
            <w:tcW w:w="1228" w:type="dxa"/>
            <w:vAlign w:val="center"/>
          </w:tcPr>
          <w:p w14:paraId="0F13BF8A" w14:textId="2908A106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del w:id="157" w:author="CC" w:date="2021-08-17T23:06:00Z">
              <w:r w:rsidRPr="00DC0850" w:rsidDel="00AD1B65">
                <w:rPr>
                  <w:kern w:val="0"/>
                  <w:sz w:val="24"/>
                </w:rPr>
                <w:delText>沙暴</w:delText>
              </w:r>
            </w:del>
            <w:ins w:id="158" w:author="CC" w:date="2021-08-17T23:06:00Z">
              <w:r w:rsidR="00AD1B65">
                <w:rPr>
                  <w:kern w:val="0"/>
                  <w:sz w:val="24"/>
                </w:rPr>
                <w:t>2</w:t>
              </w:r>
            </w:ins>
          </w:p>
        </w:tc>
      </w:tr>
      <w:tr w:rsidR="00001F73" w:rsidRPr="00DC0850" w14:paraId="537CF8D9" w14:textId="77777777" w:rsidTr="006522D8">
        <w:trPr>
          <w:jc w:val="center"/>
        </w:trPr>
        <w:tc>
          <w:tcPr>
            <w:tcW w:w="959" w:type="dxa"/>
            <w:vAlign w:val="center"/>
          </w:tcPr>
          <w:p w14:paraId="59226454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14:paraId="176FE09B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14:paraId="3A0857FA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14:paraId="6D23D81A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132645D3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3E51642D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001F73" w:rsidRPr="00DC0850" w14:paraId="22AD3417" w14:textId="77777777" w:rsidTr="006522D8">
        <w:trPr>
          <w:jc w:val="center"/>
        </w:trPr>
        <w:tc>
          <w:tcPr>
            <w:tcW w:w="959" w:type="dxa"/>
            <w:vAlign w:val="center"/>
          </w:tcPr>
          <w:p w14:paraId="7C638940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14:paraId="11955616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14:paraId="29144AF5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14:paraId="0A8C5EFE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4624DC69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0F289372" w14:textId="77777777" w:rsidR="00001F73" w:rsidRPr="00DC0850" w:rsidRDefault="00001F73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14:paraId="69B40841" w14:textId="77777777"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14:paraId="3AADA4C4" w14:textId="77777777" w:rsidR="00381BF3" w:rsidRDefault="00535E15" w:rsidP="00535E1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</w:p>
    <w:tbl>
      <w:tblPr>
        <w:tblStyle w:val="a4"/>
        <w:tblW w:w="8080" w:type="dxa"/>
        <w:tblInd w:w="250" w:type="dxa"/>
        <w:tblLook w:val="04A0" w:firstRow="1" w:lastRow="0" w:firstColumn="1" w:lastColumn="0" w:noHBand="0" w:noVBand="1"/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275AD3" w14:paraId="22C6C9FD" w14:textId="77777777" w:rsidTr="006522D8">
        <w:tc>
          <w:tcPr>
            <w:tcW w:w="734" w:type="dxa"/>
          </w:tcPr>
          <w:p w14:paraId="3296D669" w14:textId="77777777"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 w14:paraId="5FAC4080" w14:textId="77777777"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 w14:paraId="6E335DD7" w14:textId="77777777"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 w14:paraId="43A3FE29" w14:textId="77777777"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 w14:paraId="055A4AE2" w14:textId="77777777"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 w14:paraId="73F7675C" w14:textId="77777777"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 w14:paraId="75453B84" w14:textId="77777777"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 w14:paraId="7C0923F8" w14:textId="77777777"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 w14:paraId="05B5EC64" w14:textId="77777777"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 w14:paraId="2F3A5F38" w14:textId="77777777"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 w14:paraId="6D63A53B" w14:textId="77777777" w:rsidR="00275AD3" w:rsidRPr="00710063" w:rsidRDefault="00275AD3" w:rsidP="006522D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 w:rsidRPr="00710063">
              <w:rPr>
                <w:rFonts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 w:rsidR="00275AD3" w14:paraId="3580D619" w14:textId="77777777" w:rsidTr="006522D8">
        <w:tc>
          <w:tcPr>
            <w:tcW w:w="734" w:type="dxa"/>
          </w:tcPr>
          <w:p w14:paraId="3F3FA4A2" w14:textId="77777777"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 w14:paraId="079BBDC3" w14:textId="69F67C5A"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59" w:author="CC" w:date="2021-08-17T23:05:00Z">
              <w:r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60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4" w:type="dxa"/>
          </w:tcPr>
          <w:p w14:paraId="7CCB8C52" w14:textId="325DEB80"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61" w:author="CC" w:date="2021-08-17T23:05:00Z">
              <w:r w:rsidRPr="00710063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  <w:ins w:id="162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27D3259E" w14:textId="300D684E" w:rsidR="00275AD3" w:rsidRDefault="00275AD3" w:rsidP="00275AD3">
            <w:del w:id="163" w:author="CC" w:date="2021-08-17T23:05:00Z">
              <w:r w:rsidRPr="003E75BA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RPr="003E75BA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64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4" w:type="dxa"/>
          </w:tcPr>
          <w:p w14:paraId="6A56F3BD" w14:textId="0D67497D" w:rsidR="00275AD3" w:rsidRDefault="00275AD3" w:rsidP="00275AD3">
            <w:del w:id="165" w:author="CC" w:date="2021-08-17T23:05:00Z">
              <w:r w:rsidRPr="003E75BA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RPr="003E75BA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66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5" w:type="dxa"/>
          </w:tcPr>
          <w:p w14:paraId="24D19598" w14:textId="4E7AE905"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67" w:author="CC" w:date="2021-08-17T23:05:00Z">
              <w:r w:rsidRPr="00710063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68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4" w:type="dxa"/>
          </w:tcPr>
          <w:p w14:paraId="1764AC55" w14:textId="5C4A4FE3"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69" w:author="CC" w:date="2021-08-17T23:05:00Z">
              <w:r w:rsidRPr="003E75BA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晴</w:delText>
              </w:r>
              <w:r w:rsidRPr="003E75BA" w:rsidDel="00AD1B65">
                <w:rPr>
                  <w:rFonts w:asciiTheme="minorEastAsia" w:hAnsiTheme="minorEastAsia" w:hint="eastAsia"/>
                  <w:color w:val="000000"/>
                  <w:kern w:val="0"/>
                  <w:sz w:val="24"/>
                </w:rPr>
                <w:delText>朗</w:delText>
              </w:r>
            </w:del>
            <w:ins w:id="170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0</w:t>
              </w:r>
            </w:ins>
          </w:p>
        </w:tc>
        <w:tc>
          <w:tcPr>
            <w:tcW w:w="735" w:type="dxa"/>
          </w:tcPr>
          <w:p w14:paraId="0C33F0A1" w14:textId="58206DA2" w:rsidR="00275AD3" w:rsidRDefault="00275AD3" w:rsidP="00275AD3">
            <w:del w:id="171" w:author="CC" w:date="2021-08-17T23:05:00Z">
              <w:r w:rsidRPr="0054672B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  <w:ins w:id="172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4" w:type="dxa"/>
          </w:tcPr>
          <w:p w14:paraId="3FA3095C" w14:textId="6F1ABB69" w:rsidR="00275AD3" w:rsidRDefault="00275AD3" w:rsidP="00275AD3">
            <w:del w:id="173" w:author="CC" w:date="2021-08-17T23:05:00Z">
              <w:r w:rsidRPr="0054672B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  <w:ins w:id="174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6CAAE317" w14:textId="6F94A9FF"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75" w:author="CC" w:date="2021-08-17T23:05:00Z">
              <w:r w:rsidRPr="00710063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  <w:ins w:id="176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1</w:t>
              </w:r>
            </w:ins>
          </w:p>
        </w:tc>
        <w:tc>
          <w:tcPr>
            <w:tcW w:w="735" w:type="dxa"/>
          </w:tcPr>
          <w:p w14:paraId="72D6CCEF" w14:textId="354A8968" w:rsidR="00275AD3" w:rsidRPr="00710063" w:rsidRDefault="00275AD3" w:rsidP="00275AD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/>
                <w:kern w:val="0"/>
                <w:sz w:val="24"/>
              </w:rPr>
            </w:pPr>
            <w:del w:id="177" w:author="CC" w:date="2021-08-17T23:05:00Z">
              <w:r w:rsidRPr="00710063" w:rsidDel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delText>高温</w:delText>
              </w:r>
            </w:del>
            <w:ins w:id="178" w:author="CC" w:date="2021-08-17T23:05:00Z">
              <w:r w:rsidR="00AD1B65">
                <w:rPr>
                  <w:rFonts w:asciiTheme="minorEastAsia" w:hAnsiTheme="minorEastAsia"/>
                  <w:color w:val="000000"/>
                  <w:kern w:val="0"/>
                  <w:sz w:val="24"/>
                </w:rPr>
                <w:t>1</w:t>
              </w:r>
            </w:ins>
          </w:p>
        </w:tc>
      </w:tr>
    </w:tbl>
    <w:p w14:paraId="2AA25EDD" w14:textId="77777777"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14:paraId="321E1FB3" w14:textId="77777777" w:rsidR="00535E15" w:rsidRDefault="00670137" w:rsidP="00535E15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323A71D8">
          <v:shape id="_x0000_s1498" type="#_x0000_t202" style="position:absolute;left:0;text-align:left;margin-left:200.25pt;margin-top:75pt;width:38.2pt;height:38.3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" filled="f" stroked="f">
            <v:textbox style="mso-fit-shape-to-text:t">
              <w:txbxContent>
                <w:p w14:paraId="371445FD" w14:textId="77777777" w:rsidR="006522D8" w:rsidRDefault="006522D8" w:rsidP="00535E15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072E3EB8">
          <v:shape id="_x0000_s1499" type="#_x0000_t202" style="position:absolute;left:0;text-align:left;margin-left:318.75pt;margin-top:125.25pt;width:35.45pt;height:38.35pt;z-index:25167360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" filled="f" stroked="f">
            <v:textbox style="mso-fit-shape-to-text:t">
              <w:txbxContent>
                <w:p w14:paraId="37B5236D" w14:textId="77777777" w:rsidR="006522D8" w:rsidRDefault="006522D8" w:rsidP="00535E15">
                  <w:pPr>
                    <w:pStyle w:val="a3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终</w:t>
                  </w: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点</w:t>
                  </w:r>
                </w:p>
                <w:p w14:paraId="3B1CCB3D" w14:textId="77777777" w:rsidR="006522D8" w:rsidRDefault="006522D8" w:rsidP="00535E15">
                  <w:pPr>
                    <w:pStyle w:val="a3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pict w14:anchorId="1428C4C1">
          <v:shape id="_x0000_s1500" type="#_x0000_t202" style="position:absolute;left:0;text-align:left;margin-left:87.75pt;margin-top:209.25pt;width:38.2pt;height:38.3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" filled="f" stroked="f">
            <v:textbox style="mso-fit-shape-to-text:t">
              <w:txbxContent>
                <w:p w14:paraId="555E0480" w14:textId="77777777" w:rsidR="006522D8" w:rsidRDefault="006522D8" w:rsidP="00535E15">
                  <w:pPr>
                    <w:pStyle w:val="a3"/>
                    <w:jc w:val="center"/>
                  </w:pPr>
                  <w:r w:rsidRPr="0037294C">
                    <w:rPr>
                      <w:rFonts w:ascii="Times New Roman" w:hAnsi="Times New Roman" w:cs="Times New Roman" w:hint="eastAsia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 w:rsidRPr="0037294C"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 w:rsidR="00535E15">
        <w:rPr>
          <w:rFonts w:ascii="Times New Roman" w:hAnsi="Times New Roman" w:cs="Times New Roman" w:hint="eastAsia"/>
          <w:noProof/>
          <w:sz w:val="24"/>
        </w:rPr>
        <w:t>地图：</w:t>
      </w:r>
    </w:p>
    <w:p w14:paraId="48B2E095" w14:textId="77777777" w:rsidR="00535E15" w:rsidRDefault="00670137" w:rsidP="00535E15">
      <w:pPr>
        <w:rPr>
          <w:rFonts w:ascii="Times New Roman" w:hAnsi="Times New Roman" w:cs="Times New Roman"/>
          <w:noProof/>
          <w:sz w:val="24"/>
        </w:rPr>
      </w:pPr>
      <w:r>
        <w:rPr>
          <w:noProof/>
        </w:rPr>
        <w:pict w14:anchorId="7B10E485">
          <v:group id="_x0000_s1501" style="position:absolute;left:0;text-align:left;margin-left:32.25pt;margin-top:15.15pt;width:350.3pt;height:256.55pt;z-index:251674624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">
            <v:group id="组合 513" o:spid="_x0000_s1502" style="position:absolute;width:13649;height:8453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<v:shape id="任意多边形 521" o:spid="_x0000_s1503" style="position:absolute;width:11982;height:7299;visibility:visible;mso-wrap-style:square;v-text-anchor:middle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r7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OxnA/E4+AzG4AAAD//wMAUEsBAi0AFAAGAAgAAAAhANvh9svuAAAAhQEAABMAAAAAAAAA&#10;AAAAAAAAAAAAAFtDb250ZW50X1R5cGVzXS54bWxQSwECLQAUAAYACAAAACEAWvQsW78AAAAVAQAA&#10;CwAAAAAAAAAAAAAAAAAfAQAAX3JlbHMvLnJlbHNQSwECLQAUAAYACAAAACEAQRjK+8YAAADcAAAA&#10;DwAAAAAAAAAAAAAAAAAHAgAAZHJzL2Rvd25yZXYueG1sUEsFBgAAAAADAAMAtwAAAPoCAAAAAA==&#10;" path="m4380865,l,2625725,1805940,4634865,6404610,4330065,7608570,1878965,4380865,xe" filled="f" strokecolor="#1f4d78 [1604]" strokeweight="1pt">
                <v:stroke joinstyle="miter"/>
                <v:path arrowok="t" o:connecttype="custom" o:connectlocs="6899,0;0,4135;2844,7299;10086,6819;11982,2959;6899,0" o:connectangles="0,0,0,0,0,0"/>
              </v:shape>
              <v:line id="直接连接符 524" o:spid="_x0000_s1504" style="position:absolute;flip:y;visibility:visible" from="1028,4249" to="3393,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zE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" strokecolor="#5b9bd5 [3204]" strokeweight=".5pt">
                <v:stroke joinstyle="miter"/>
              </v:line>
              <v:line id="直接连接符 525" o:spid="_x0000_s1505" style="position:absolute;flip:y;visibility:visible" from="3370,3427" to="3918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lf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STTBB5nwhGQizsAAAD//wMAUEsBAi0AFAAGAAgAAAAhANvh9svuAAAAhQEAABMAAAAAAAAA&#10;AAAAAAAAAAAAAFtDb250ZW50X1R5cGVzXS54bWxQSwECLQAUAAYACAAAACEAWvQsW78AAAAVAQAA&#10;CwAAAAAAAAAAAAAAAAAfAQAAX3JlbHMvLnJlbHNQSwECLQAUAAYACAAAACEArS1ZX8YAAADcAAAA&#10;DwAAAAAAAAAAAAAAAAAHAgAAZHJzL2Rvd25yZXYueG1sUEsFBgAAAAADAAMAtwAAAPoCAAAAAA==&#10;" strokecolor="#5b9bd5 [3204]" strokeweight=".5pt">
                <v:stroke joinstyle="miter"/>
              </v:line>
              <v:line id="直接连接符 526" o:spid="_x0000_s1506" style="position:absolute;visibility:visible" from="3918,1794" to="392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Hm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AQh6HmxQAAANwAAAAP&#10;AAAAAAAAAAAAAAAAAAcCAABkcnMvZG93bnJldi54bWxQSwUGAAAAAAMAAwC3AAAA+QIAAAAA&#10;" strokecolor="#5b9bd5 [3204]" strokeweight=".5pt">
                <v:stroke joinstyle="miter"/>
              </v:line>
              <v:line id="直接连接符 527" o:spid="_x0000_s1507" style="position:absolute;flip:y;visibility:visible" from="2833,4843" to="3872,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 strokecolor="#5b9bd5 [3204]" strokeweight=".5pt">
                <v:stroke joinstyle="miter"/>
              </v:line>
              <v:line id="直接连接符 528" o:spid="_x0000_s1508" style="position:absolute;flip:x y;visibility:visible" from="3370,4238" to="3872,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" strokecolor="#5b9bd5 [3204]" strokeweight=".5pt">
                <v:stroke joinstyle="miter"/>
              </v:line>
              <v:line id="直接连接符 529" o:spid="_x0000_s1509" style="position:absolute;flip:x y;visibility:visible" from="5814,5209" to="6294,7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" strokecolor="#5b9bd5 [3204]" strokeweight=".5pt">
                <v:stroke joinstyle="miter"/>
              </v:line>
              <v:line id="直接连接符 530" o:spid="_x0000_s1510" style="position:absolute;visibility:visible" from="3872,4843" to="5825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wrU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5&#10;LM6PZ+IRkOsnAAAA//8DAFBLAQItABQABgAIAAAAIQDb4fbL7gAAAIUBAAATAAAAAAAAAAAAAAAA&#10;AAAAAABbQ29udGVudF9UeXBlc10ueG1sUEsBAi0AFAAGAAgAAAAhAFr0LFu/AAAAFQEAAAsAAAAA&#10;AAAAAAAAAAAAHwEAAF9yZWxzLy5yZWxzUEsBAi0AFAAGAAgAAAAhAHX7CtTBAAAA3AAAAA8AAAAA&#10;AAAAAAAAAAAABwIAAGRycy9kb3ducmV2LnhtbFBLBQYAAAAAAwADALcAAAD1AgAAAAA=&#10;" strokecolor="#5b9bd5 [3204]" strokeweight=".5pt">
                <v:stroke joinstyle="miter"/>
              </v:line>
              <v:line id="直接连接符 531" o:spid="_x0000_s1511" style="position:absolute;flip:y;visibility:visible" from="5814,4752" to="6397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8mBxQAAANwAAAAPAAAAZHJzL2Rvd25yZXYueG1sRI9Bi8Iw&#10;FITvgv8hvIW9aapL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BXz8mBxQAAANwAAAAP&#10;AAAAAAAAAAAAAAAAAAcCAABkcnMvZG93bnJldi54bWxQSwUGAAAAAAMAAwC3AAAA+QIAAAAA&#10;" strokecolor="#5b9bd5 [3204]" strokeweight=".5pt">
                <v:stroke joinstyle="miter"/>
              </v:line>
              <v:line id="直接连接符 532" o:spid="_x0000_s1512" style="position:absolute;flip:y;visibility:visible" from="6385,4352" to="113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f2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" strokecolor="#5b9bd5 [3204]" strokeweight=".5pt">
                <v:stroke joinstyle="miter"/>
              </v:line>
              <v:line id="直接连接符 533" o:spid="_x0000_s1513" style="position:absolute;visibility:visible" from="3929,1794" to="6522,2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Sj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" strokecolor="#5b9bd5 [3204]" strokeweight=".5pt">
                <v:stroke joinstyle="miter"/>
              </v:line>
              <v:line id="直接连接符 534" o:spid="_x0000_s1514" style="position:absolute;flip:y;visibility:visible" from="6385,2947" to="6511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" strokecolor="#5b9bd5 [3204]" strokeweight=".5pt">
                <v:stroke joinstyle="miter"/>
              </v:line>
              <v:line id="直接连接符 535" o:spid="_x0000_s1515" style="position:absolute;flip:y;visibility:visible" from="3929,2947" to="6511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" strokecolor="#5b9bd5 [3204]" strokeweight=".5pt">
                <v:stroke joinstyle="miter"/>
              </v:line>
              <v:line id="直接连接符 536" o:spid="_x0000_s1516" style="position:absolute;flip:y;visibility:visible" from="6511,2045" to="7345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" strokecolor="#5b9bd5 [3204]" strokeweight=".5pt">
                <v:stroke joinstyle="miter"/>
              </v:line>
              <v:line id="直接连接符 537" o:spid="_x0000_s1517" style="position:absolute;visibility:visible" from="5037,1131" to="5917,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pKg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" strokecolor="#5b9bd5 [3204]" strokeweight=".5pt">
                <v:stroke joinstyle="miter"/>
              </v:line>
              <v:line id="直接连接符 538" o:spid="_x0000_s1518" style="position:absolute;flip:y;visibility:visible" from="5375,1999" to="5905,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" strokecolor="#5b9bd5 [3204]" strokeweight=".5pt">
                <v:stroke joinstyle="miter"/>
              </v:line>
              <v:line id="直接连接符 539" o:spid="_x0000_s1519" style="position:absolute;visibility:visible" from="5677,731" to="7002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NJ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3h70w8AnLzCwAA//8DAFBLAQItABQABgAIAAAAIQDb4fbL7gAAAIUBAAATAAAAAAAAAAAA&#10;AAAAAAAAAABbQ29udGVudF9UeXBlc10ueG1sUEsBAi0AFAAGAAgAAAAhAFr0LFu/AAAAFQEAAAsA&#10;AAAAAAAAAAAAAAAAHwEAAF9yZWxzLy5yZWxzUEsBAi0AFAAGAAgAAAAhAOTBo0nEAAAA3AAAAA8A&#10;AAAAAAAAAAAAAAAABwIAAGRycy9kb3ducmV2LnhtbFBLBQYAAAAAAwADALcAAAD4AgAAAAA=&#10;" strokecolor="#5b9bd5 [3204]" strokeweight=".5pt">
                <v:stroke joinstyle="miter"/>
              </v:line>
              <v:line id="直接连接符 540" o:spid="_x0000_s1520" style="position:absolute;flip:x y;visibility:visible" from="7002,1074" to="7345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" strokecolor="#5b9bd5 [3204]" strokeweight=".5pt">
                <v:stroke joinstyle="miter"/>
              </v:line>
              <v:line id="直接连接符 541" o:spid="_x0000_s1521" style="position:absolute;flip:y;visibility:visible" from="7345,1714" to="9834,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r8xQAAANwAAAAPAAAAZHJzL2Rvd25yZXYueG1sRI9Bi8Iw&#10;FITvgv8hvIW9aaps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APybr8xQAAANwAAAAP&#10;AAAAAAAAAAAAAAAAAAcCAABkcnMvZG93bnJldi54bWxQSwUGAAAAAAMAAwC3AAAA+QIAAAAA&#10;" strokecolor="#5b9bd5 [3204]" strokeweight=".5pt">
                <v:stroke joinstyle="miter"/>
              </v:line>
              <v:line id="直接连接符 542" o:spid="_x0000_s1522" style="position:absolute;visibility:visible" from="6522,2959" to="7390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0J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" strokecolor="#5b9bd5 [3204]" strokeweight=".5pt">
                <v:stroke joinstyle="miter"/>
              </v:line>
              <v:line id="直接连接符 543" o:spid="_x0000_s1523" style="position:absolute;visibility:visible" from="7390,3176" to="8634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+fe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" strokecolor="#5b9bd5 [3204]" strokeweight=".5pt">
                <v:stroke joinstyle="miter"/>
              </v:line>
              <v:line id="直接连接符 544" o:spid="_x0000_s1524" style="position:absolute;flip:y;visibility:visible" from="7390,2742" to="9103,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" strokecolor="#5b9bd5 [3204]" strokeweight=".5pt">
                <v:stroke joinstyle="miter"/>
              </v:line>
              <v:line id="直接连接符 545" o:spid="_x0000_s1525" style="position:absolute;flip:x y;visibility:visible" from="9081,1805" to="9103,2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" strokecolor="#5b9bd5 [3204]" strokeweight=".5pt">
                <v:stroke joinstyle="miter"/>
              </v:line>
              <v:line id="直接连接符 546" o:spid="_x0000_s1526" style="position:absolute;visibility:visible" from="9081,2742" to="9880,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" strokecolor="#5b9bd5 [3204]" strokeweight=".5pt">
                <v:stroke joinstyle="miter"/>
              </v:line>
            </v:group>
            <v:shape id="文本框 32" o:spid="_x0000_s1527" type="#_x0000_t202" style="position:absolute;left:2015;top:3815;width:73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<v:textbox>
                <w:txbxContent>
                  <w:p w14:paraId="23921D31" w14:textId="77777777"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528" type="#_x0000_t202" style="position:absolute;left:4777;top:2548;width:66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 filled="f" stroked="f">
              <v:textbox>
                <w:txbxContent>
                  <w:p w14:paraId="5EA4111D" w14:textId="77777777"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529" type="#_x0000_t202" style="position:absolute;left:5439;top:4186;width:606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 filled="f" stroked="f">
              <v:textbox>
                <w:txbxContent>
                  <w:p w14:paraId="1EDC5841" w14:textId="77777777"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530" type="#_x0000_t202" style="position:absolute;left:4820;top:6603;width:1154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<v:textbox>
                <w:txbxContent>
                  <w:p w14:paraId="56EAE98B" w14:textId="77777777"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531" type="#_x0000_t202" style="position:absolute;left:8737;top:6260;width:111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<v:textbox>
                <w:txbxContent>
                  <w:p w14:paraId="7C07003C" w14:textId="77777777"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532" type="#_x0000_t202" style="position:absolute;left:7722;top:4054;width:502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<v:textbox>
                <w:txbxContent>
                  <w:p w14:paraId="423D17BF" w14:textId="77777777"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533" type="#_x0000_t202" style="position:absolute;left:5254;top:1459;width:869;height:9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 filled="f" stroked="f">
              <v:textbox>
                <w:txbxContent>
                  <w:p w14:paraId="67089B7D" w14:textId="77777777"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534" type="#_x0000_t202" style="position:absolute;left:8224;top:679;width:1199;height:11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<v:textbox>
                <w:txbxContent>
                  <w:p w14:paraId="0E8FF261" w14:textId="77777777"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535" type="#_x0000_t202" style="position:absolute;left:8418;top:2377;width:1337;height:17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<v:textbox>
                <w:txbxContent>
                  <w:p w14:paraId="3F9BC390" w14:textId="77777777"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536" type="#_x0000_t202" style="position:absolute;left:9309;top:3560;width:1182;height:1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 filled="f" stroked="f">
              <v:textbox>
                <w:txbxContent>
                  <w:p w14:paraId="7CE74078" w14:textId="77777777" w:rsidR="006522D8" w:rsidRPr="009660DB" w:rsidRDefault="006522D8" w:rsidP="00535E15">
                    <w:pPr>
                      <w:pStyle w:val="a3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9660DB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 w14:paraId="115E83B5" w14:textId="77777777" w:rsidR="00535E15" w:rsidRDefault="00535E15" w:rsidP="00535E15">
      <w:pPr>
        <w:rPr>
          <w:rFonts w:ascii="Times New Roman" w:hAnsi="Times New Roman" w:cs="Times New Roman"/>
          <w:noProof/>
          <w:sz w:val="24"/>
        </w:rPr>
      </w:pPr>
    </w:p>
    <w:p w14:paraId="71EF667B" w14:textId="77777777" w:rsidR="004D0EF5" w:rsidRDefault="004D0EF5" w:rsidP="0004179C">
      <w:pPr>
        <w:rPr>
          <w:rFonts w:ascii="Times New Roman" w:hAnsi="Times New Roman" w:cs="Times New Roman"/>
          <w:sz w:val="24"/>
        </w:rPr>
      </w:pPr>
    </w:p>
    <w:p w14:paraId="083B7193" w14:textId="77777777" w:rsidR="00535E15" w:rsidRDefault="00535E15" w:rsidP="0004179C">
      <w:pPr>
        <w:rPr>
          <w:rFonts w:ascii="Times New Roman" w:hAnsi="Times New Roman" w:cs="Times New Roman"/>
          <w:sz w:val="24"/>
        </w:rPr>
      </w:pPr>
    </w:p>
    <w:p w14:paraId="6B80D5AA" w14:textId="77777777" w:rsidR="00535E15" w:rsidRDefault="00535E15" w:rsidP="0004179C">
      <w:pPr>
        <w:rPr>
          <w:rFonts w:ascii="Times New Roman" w:hAnsi="Times New Roman" w:cs="Times New Roman"/>
          <w:sz w:val="24"/>
        </w:rPr>
      </w:pPr>
    </w:p>
    <w:p w14:paraId="4891BC9D" w14:textId="77777777" w:rsidR="00535E15" w:rsidRDefault="00535E15" w:rsidP="0004179C">
      <w:pPr>
        <w:rPr>
          <w:rFonts w:ascii="Times New Roman" w:hAnsi="Times New Roman" w:cs="Times New Roman"/>
          <w:sz w:val="24"/>
        </w:rPr>
      </w:pPr>
    </w:p>
    <w:p w14:paraId="19FDB592" w14:textId="77777777" w:rsidR="00535E15" w:rsidRDefault="00535E15" w:rsidP="0004179C">
      <w:pPr>
        <w:rPr>
          <w:rFonts w:ascii="Times New Roman" w:hAnsi="Times New Roman" w:cs="Times New Roman"/>
          <w:sz w:val="24"/>
        </w:rPr>
      </w:pPr>
    </w:p>
    <w:p w14:paraId="352B500C" w14:textId="77777777" w:rsidR="00535E15" w:rsidRDefault="00535E15" w:rsidP="0004179C">
      <w:pPr>
        <w:rPr>
          <w:rFonts w:ascii="Times New Roman" w:hAnsi="Times New Roman" w:cs="Times New Roman"/>
          <w:sz w:val="24"/>
        </w:rPr>
      </w:pPr>
    </w:p>
    <w:p w14:paraId="59AAA411" w14:textId="77777777" w:rsidR="00535E15" w:rsidRDefault="00535E15" w:rsidP="0004179C">
      <w:pPr>
        <w:rPr>
          <w:rFonts w:ascii="Times New Roman" w:hAnsi="Times New Roman" w:cs="Times New Roman"/>
          <w:sz w:val="24"/>
        </w:rPr>
      </w:pPr>
    </w:p>
    <w:p w14:paraId="0264F380" w14:textId="77777777" w:rsidR="004D0EF5" w:rsidRDefault="004D0EF5" w:rsidP="004D0EF5">
      <w:pPr>
        <w:rPr>
          <w:rFonts w:ascii="Times New Roman" w:hAnsi="Times New Roman" w:cs="Times New Roman"/>
          <w:noProof/>
          <w:sz w:val="24"/>
        </w:rPr>
      </w:pPr>
      <w:r w:rsidRPr="007922FD">
        <w:rPr>
          <w:rFonts w:ascii="Times New Roman" w:hAnsi="Times New Roman" w:cs="Times New Roman"/>
          <w:noProof/>
          <w:sz w:val="24"/>
        </w:rPr>
        <w:t>第</w:t>
      </w:r>
      <w:r w:rsidR="003A5705">
        <w:rPr>
          <w:rFonts w:ascii="Times New Roman" w:hAnsi="Times New Roman" w:cs="Times New Roman" w:hint="eastAsia"/>
          <w:noProof/>
          <w:sz w:val="24"/>
        </w:rPr>
        <w:t>六</w:t>
      </w:r>
      <w:r w:rsidRPr="007922FD">
        <w:rPr>
          <w:rFonts w:ascii="Times New Roman" w:hAnsi="Times New Roman" w:cs="Times New Roman"/>
          <w:noProof/>
          <w:sz w:val="24"/>
        </w:rPr>
        <w:t>关</w:t>
      </w:r>
    </w:p>
    <w:p w14:paraId="75DE2860" w14:textId="77777777" w:rsidR="004D0EF5" w:rsidRDefault="004D0EF5" w:rsidP="004D0EF5">
      <w:pPr>
        <w:rPr>
          <w:rFonts w:ascii="Times New Roman" w:hAnsi="Times New Roman" w:cs="Times New Roman"/>
          <w:noProof/>
          <w:sz w:val="24"/>
        </w:rPr>
      </w:pPr>
    </w:p>
    <w:p w14:paraId="66BFD187" w14:textId="77777777"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玩家个数：</w:t>
      </w:r>
      <w:r w:rsidRPr="00145EDF">
        <w:rPr>
          <w:position w:val="-6"/>
        </w:rPr>
        <w:object w:dxaOrig="540" w:dyaOrig="279" w14:anchorId="521BBC4D">
          <v:shape id="_x0000_i1026" type="#_x0000_t75" style="width:27pt;height:14.5pt" o:ole="">
            <v:imagedata r:id="rId10" o:title=""/>
          </v:shape>
          <o:OLEObject Type="Embed" ProgID="Equation.DSMT4" ShapeID="_x0000_i1026" DrawAspect="Content" ObjectID="_1690803717" r:id="rId11"/>
        </w:object>
      </w:r>
    </w:p>
    <w:p w14:paraId="67D6131D" w14:textId="77777777"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14:paraId="1AA82F08" w14:textId="77777777" w:rsidR="000867FA" w:rsidRDefault="000867FA" w:rsidP="000867FA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参数设定：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959"/>
        <w:gridCol w:w="1276"/>
        <w:gridCol w:w="1787"/>
        <w:gridCol w:w="1462"/>
        <w:gridCol w:w="1417"/>
        <w:gridCol w:w="1228"/>
      </w:tblGrid>
      <w:tr w:rsidR="00373B93" w:rsidRPr="00DC0850" w14:paraId="584F7AD7" w14:textId="77777777" w:rsidTr="00C27215">
        <w:trPr>
          <w:jc w:val="center"/>
        </w:trPr>
        <w:tc>
          <w:tcPr>
            <w:tcW w:w="2235" w:type="dxa"/>
            <w:gridSpan w:val="2"/>
          </w:tcPr>
          <w:p w14:paraId="4121042C" w14:textId="77777777"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负重上限</w:t>
            </w:r>
          </w:p>
        </w:tc>
        <w:tc>
          <w:tcPr>
            <w:tcW w:w="1787" w:type="dxa"/>
          </w:tcPr>
          <w:p w14:paraId="2AA9E3A7" w14:textId="77777777"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200</w:t>
            </w:r>
            <w:r>
              <w:rPr>
                <w:rFonts w:hint="eastAsia"/>
                <w:noProof/>
                <w:sz w:val="24"/>
              </w:rPr>
              <w:t>千克</w:t>
            </w:r>
          </w:p>
        </w:tc>
        <w:tc>
          <w:tcPr>
            <w:tcW w:w="1462" w:type="dxa"/>
          </w:tcPr>
          <w:p w14:paraId="528F4513" w14:textId="77777777"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 w14:paraId="5D59C7B6" w14:textId="77777777"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373B93" w:rsidRPr="00DC0850" w14:paraId="3BE9B7E1" w14:textId="77777777" w:rsidTr="00C27215">
        <w:trPr>
          <w:jc w:val="center"/>
        </w:trPr>
        <w:tc>
          <w:tcPr>
            <w:tcW w:w="2235" w:type="dxa"/>
            <w:gridSpan w:val="2"/>
          </w:tcPr>
          <w:p w14:paraId="7C286F41" w14:textId="77777777"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截止日期</w:t>
            </w:r>
          </w:p>
        </w:tc>
        <w:tc>
          <w:tcPr>
            <w:tcW w:w="1787" w:type="dxa"/>
          </w:tcPr>
          <w:p w14:paraId="3641190F" w14:textId="77777777"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第</w:t>
            </w:r>
            <w:r>
              <w:rPr>
                <w:noProof/>
                <w:sz w:val="24"/>
              </w:rPr>
              <w:t>30</w:t>
            </w:r>
            <w:r>
              <w:rPr>
                <w:rFonts w:hint="eastAsia"/>
                <w:noProof/>
                <w:sz w:val="24"/>
              </w:rPr>
              <w:t>天</w:t>
            </w:r>
          </w:p>
        </w:tc>
        <w:tc>
          <w:tcPr>
            <w:tcW w:w="1462" w:type="dxa"/>
          </w:tcPr>
          <w:p w14:paraId="7A6B2572" w14:textId="77777777"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noProof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 w14:paraId="7B886DD0" w14:textId="77777777" w:rsidR="00373B93" w:rsidRPr="00DC0850" w:rsidRDefault="00373B93" w:rsidP="00C27215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noProof/>
                <w:sz w:val="24"/>
              </w:rPr>
              <w:t>1000</w:t>
            </w:r>
            <w:r>
              <w:rPr>
                <w:rFonts w:hint="eastAsia"/>
                <w:noProof/>
                <w:sz w:val="24"/>
              </w:rPr>
              <w:t>元</w:t>
            </w:r>
          </w:p>
        </w:tc>
      </w:tr>
      <w:tr w:rsidR="00AF1FFB" w:rsidRPr="00DC0850" w14:paraId="778773F0" w14:textId="77777777" w:rsidTr="00373B93">
        <w:trPr>
          <w:jc w:val="center"/>
        </w:trPr>
        <w:tc>
          <w:tcPr>
            <w:tcW w:w="959" w:type="dxa"/>
            <w:vMerge w:val="restart"/>
            <w:vAlign w:val="center"/>
          </w:tcPr>
          <w:p w14:paraId="103FFB32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 w14:paraId="01947972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sz w:val="24"/>
              </w:rPr>
              <w:t>每箱</w:t>
            </w:r>
            <w:r w:rsidRPr="00DC0850">
              <w:rPr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 w14:paraId="3803BA72" w14:textId="77777777" w:rsidR="00AF1FFB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基准</w:t>
            </w:r>
            <w:r w:rsidRPr="00DC0850">
              <w:rPr>
                <w:kern w:val="0"/>
                <w:sz w:val="24"/>
              </w:rPr>
              <w:t>价格</w:t>
            </w:r>
          </w:p>
          <w:p w14:paraId="02146B74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（元</w:t>
            </w:r>
            <w:r w:rsidRPr="00DC0850">
              <w:rPr>
                <w:kern w:val="0"/>
                <w:sz w:val="24"/>
              </w:rPr>
              <w:t>/</w:t>
            </w:r>
            <w:r w:rsidRPr="00DC0850">
              <w:rPr>
                <w:kern w:val="0"/>
                <w:sz w:val="24"/>
              </w:rPr>
              <w:t>箱）</w:t>
            </w:r>
          </w:p>
        </w:tc>
        <w:tc>
          <w:tcPr>
            <w:tcW w:w="4107" w:type="dxa"/>
            <w:gridSpan w:val="3"/>
            <w:vAlign w:val="center"/>
          </w:tcPr>
          <w:p w14:paraId="646AFD62" w14:textId="77777777" w:rsidR="00AF1FFB" w:rsidRPr="00DC0850" w:rsidRDefault="00AF1FFB" w:rsidP="00AF1FFB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基础消耗量（箱）</w:t>
            </w:r>
          </w:p>
        </w:tc>
      </w:tr>
      <w:tr w:rsidR="000867FA" w:rsidRPr="00DC0850" w14:paraId="055FA477" w14:textId="77777777" w:rsidTr="00373B93">
        <w:trPr>
          <w:jc w:val="center"/>
        </w:trPr>
        <w:tc>
          <w:tcPr>
            <w:tcW w:w="959" w:type="dxa"/>
            <w:vMerge/>
            <w:vAlign w:val="center"/>
          </w:tcPr>
          <w:p w14:paraId="2277BF24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66EC92C8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787" w:type="dxa"/>
            <w:vMerge/>
            <w:vAlign w:val="center"/>
          </w:tcPr>
          <w:p w14:paraId="1CC7E02B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 w14:paraId="3AEF9F79" w14:textId="29E7A6F6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179" w:author="CC" w:date="2021-08-17T23:05:00Z">
              <w:r w:rsidRPr="00DC0850" w:rsidDel="00AD1B65">
                <w:rPr>
                  <w:kern w:val="0"/>
                  <w:sz w:val="24"/>
                </w:rPr>
                <w:delText>晴朗</w:delText>
              </w:r>
            </w:del>
            <w:ins w:id="180" w:author="CC" w:date="2021-08-17T23:05:00Z">
              <w:r w:rsidR="00AD1B65">
                <w:rPr>
                  <w:kern w:val="0"/>
                  <w:sz w:val="24"/>
                </w:rPr>
                <w:t>0</w:t>
              </w:r>
            </w:ins>
          </w:p>
        </w:tc>
        <w:tc>
          <w:tcPr>
            <w:tcW w:w="1417" w:type="dxa"/>
            <w:vAlign w:val="center"/>
          </w:tcPr>
          <w:p w14:paraId="15C5B43C" w14:textId="078638AC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del w:id="181" w:author="CC" w:date="2021-08-17T23:05:00Z">
              <w:r w:rsidRPr="00DC0850" w:rsidDel="00AD1B65">
                <w:rPr>
                  <w:kern w:val="0"/>
                  <w:sz w:val="24"/>
                </w:rPr>
                <w:delText>高温</w:delText>
              </w:r>
            </w:del>
            <w:ins w:id="182" w:author="CC" w:date="2021-08-17T23:05:00Z">
              <w:r w:rsidR="00AD1B65">
                <w:rPr>
                  <w:kern w:val="0"/>
                  <w:sz w:val="24"/>
                </w:rPr>
                <w:t>1</w:t>
              </w:r>
            </w:ins>
          </w:p>
        </w:tc>
        <w:tc>
          <w:tcPr>
            <w:tcW w:w="1228" w:type="dxa"/>
            <w:vAlign w:val="center"/>
          </w:tcPr>
          <w:p w14:paraId="5CA01C04" w14:textId="4B163873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kern w:val="0"/>
                <w:sz w:val="24"/>
              </w:rPr>
            </w:pPr>
            <w:del w:id="183" w:author="CC" w:date="2021-08-17T23:06:00Z">
              <w:r w:rsidRPr="00DC0850" w:rsidDel="00AD1B65">
                <w:rPr>
                  <w:kern w:val="0"/>
                  <w:sz w:val="24"/>
                </w:rPr>
                <w:delText>沙暴</w:delText>
              </w:r>
            </w:del>
            <w:ins w:id="184" w:author="CC" w:date="2021-08-17T23:06:00Z">
              <w:r w:rsidR="00AD1B65">
                <w:rPr>
                  <w:kern w:val="0"/>
                  <w:sz w:val="24"/>
                </w:rPr>
                <w:t>2</w:t>
              </w:r>
            </w:ins>
          </w:p>
        </w:tc>
      </w:tr>
      <w:tr w:rsidR="000867FA" w:rsidRPr="00DC0850" w14:paraId="30A9FF41" w14:textId="77777777" w:rsidTr="00373B93">
        <w:trPr>
          <w:jc w:val="center"/>
        </w:trPr>
        <w:tc>
          <w:tcPr>
            <w:tcW w:w="959" w:type="dxa"/>
            <w:vAlign w:val="center"/>
          </w:tcPr>
          <w:p w14:paraId="413528FF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 w14:paraId="2F728838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 w14:paraId="57E08E0E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 w14:paraId="5CB69463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636789FB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1625513B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  <w:tr w:rsidR="000867FA" w:rsidRPr="00DC0850" w14:paraId="4CE29CFC" w14:textId="77777777" w:rsidTr="00373B93">
        <w:trPr>
          <w:jc w:val="center"/>
        </w:trPr>
        <w:tc>
          <w:tcPr>
            <w:tcW w:w="959" w:type="dxa"/>
            <w:vAlign w:val="center"/>
          </w:tcPr>
          <w:p w14:paraId="04B22AA5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 w14:paraId="421AC11A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 w14:paraId="176ECF06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 w:rsidRPr="00DC0850">
              <w:rPr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 w14:paraId="1108E516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1D49308C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 w14:paraId="1BD81D24" w14:textId="77777777" w:rsidR="000867FA" w:rsidRPr="00DC0850" w:rsidRDefault="000867FA" w:rsidP="006522D8"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</w:t>
            </w:r>
            <w:r w:rsidRPr="00DC0850">
              <w:rPr>
                <w:kern w:val="0"/>
                <w:sz w:val="24"/>
              </w:rPr>
              <w:t>0</w:t>
            </w:r>
          </w:p>
        </w:tc>
      </w:tr>
    </w:tbl>
    <w:p w14:paraId="2CAD3E26" w14:textId="77777777"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14:paraId="0D36000A" w14:textId="2E806261"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天气状况：</w:t>
      </w:r>
      <w:proofErr w:type="gramStart"/>
      <w:r w:rsidRPr="00520A15">
        <w:rPr>
          <w:rFonts w:hint="eastAsia"/>
          <w:sz w:val="24"/>
        </w:rPr>
        <w:t>玩家仅</w:t>
      </w:r>
      <w:proofErr w:type="gramEnd"/>
      <w:r w:rsidRPr="00520A15">
        <w:rPr>
          <w:rFonts w:hint="eastAsia"/>
          <w:sz w:val="24"/>
        </w:rPr>
        <w:t>知道当天的天气状况</w:t>
      </w:r>
      <w:r>
        <w:rPr>
          <w:rFonts w:hint="eastAsia"/>
          <w:sz w:val="24"/>
        </w:rPr>
        <w:t>，但已知</w:t>
      </w:r>
      <w:r>
        <w:rPr>
          <w:rFonts w:ascii="Times New Roman" w:hAnsi="Times New Roman" w:cs="Times New Roman"/>
          <w:noProof/>
          <w:sz w:val="24"/>
        </w:rPr>
        <w:t>30</w:t>
      </w:r>
      <w:r>
        <w:rPr>
          <w:rFonts w:ascii="Times New Roman" w:hAnsi="Times New Roman" w:cs="Times New Roman" w:hint="eastAsia"/>
          <w:noProof/>
          <w:sz w:val="24"/>
        </w:rPr>
        <w:t>天内较少出现</w:t>
      </w:r>
      <w:del w:id="185" w:author="CC" w:date="2021-08-17T23:06:00Z">
        <w:r w:rsidDel="00AD1B65">
          <w:rPr>
            <w:rFonts w:ascii="Times New Roman" w:hAnsi="Times New Roman" w:cs="Times New Roman" w:hint="eastAsia"/>
            <w:noProof/>
            <w:sz w:val="24"/>
          </w:rPr>
          <w:delText>沙暴</w:delText>
        </w:r>
      </w:del>
      <w:ins w:id="186" w:author="CC" w:date="2021-08-17T23:06:00Z">
        <w:r w:rsidR="00AD1B65">
          <w:rPr>
            <w:rFonts w:ascii="Times New Roman" w:hAnsi="Times New Roman" w:cs="Times New Roman" w:hint="eastAsia"/>
            <w:noProof/>
            <w:sz w:val="24"/>
          </w:rPr>
          <w:t>2</w:t>
        </w:r>
      </w:ins>
      <w:r>
        <w:rPr>
          <w:rFonts w:ascii="Times New Roman" w:hAnsi="Times New Roman" w:cs="Times New Roman" w:hint="eastAsia"/>
          <w:noProof/>
          <w:sz w:val="24"/>
        </w:rPr>
        <w:t>气候。</w:t>
      </w:r>
    </w:p>
    <w:p w14:paraId="6BAC3701" w14:textId="77777777"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</w:p>
    <w:p w14:paraId="48C7041E" w14:textId="77777777" w:rsidR="003A5705" w:rsidRDefault="003A5705" w:rsidP="003A5705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t>地图：</w:t>
      </w:r>
    </w:p>
    <w:p w14:paraId="15F5DC53" w14:textId="77777777" w:rsidR="003A5705" w:rsidRDefault="003A5705" w:rsidP="003A5705">
      <w:pPr>
        <w:rPr>
          <w:rFonts w:ascii="Times New Roman" w:hAnsi="Times New Roman" w:cs="Times New Roman"/>
          <w:sz w:val="24"/>
        </w:rPr>
      </w:pPr>
    </w:p>
    <w:p w14:paraId="1412256F" w14:textId="77777777" w:rsidR="003A5705" w:rsidRDefault="00670137" w:rsidP="003A570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 w14:anchorId="0D13A4BA">
          <v:group id="组合 559" o:spid="_x0000_s1537" style="position:absolute;left:0;text-align:left;margin-left:78pt;margin-top:19.95pt;width:283.5pt;height:283.4pt;z-index:251676672;mso-width-relative:margin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">
            <v:shape id="_x0000_s1538" type="#_x0000_t202" style="position:absolute;left:15582;top:22225;width:4852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" filled="f" stroked="f">
              <v:textbox style="mso-fit-shape-to-text:t">
                <w:txbxContent>
                  <w:p w14:paraId="1BECE282" w14:textId="77777777" w:rsidR="006522D8" w:rsidRDefault="006522D8" w:rsidP="003A570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539" type="#_x0000_t202" style="position:absolute;left:23047;top:16017;width:4851;height:48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" filled="f" stroked="f">
              <v:textbox style="mso-fit-shape-to-text:t">
                <w:txbxContent>
                  <w:p w14:paraId="2E97641E" w14:textId="77777777" w:rsidR="006522D8" w:rsidRDefault="006522D8" w:rsidP="003A570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540" style="position:absolute;width:36004;height:35991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<v:group id="组合 563" o:spid="_x0000_s1541" style="position:absolute;width:5670;height:5669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<v:rect id="矩形 564" o:spid="_x0000_s1542" style="position:absolute;left:1;width:5669;height:56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" filled="f" strokecolor="#1f4d78 [1604]" strokeweight="2.25pt"/>
                <v:group id="组合 565" o:spid="_x0000_s1543" style="position:absolute;left:1;top:907;width:1134;height:453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o:lock v:ext="edit" aspectratio="t"/>
                  <v:shape id="弧形 566" o:spid="_x0000_s1544" style="position:absolute;left:2552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67" o:spid="_x0000_s1545" style="position:absolute;visibility:visible" from="1,2608" to="2552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+D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J0tYbfM/EIyO0dAAD//wMAUEsBAi0AFAAGAAgAAAAhANvh9svuAAAAhQEAABMAAAAAAAAAAAAA&#10;AAAAAAAAAFtDb250ZW50X1R5cGVzXS54bWxQSwECLQAUAAYACAAAACEAWvQsW78AAAAVAQAACwAA&#10;AAAAAAAAAAAAAAAfAQAAX3JlbHMvLnJlbHNQSwECLQAUAAYACAAAACEAqliPg8MAAADcAAAADwAA&#10;AAAAAAAAAAAAAAAHAgAAZHJzL2Rvd25yZXYueG1sUEsFBgAAAAADAAMAtwAAAPcCAAAAAA==&#10;" strokecolor="#1f4d78 [1604]" strokeweight="2.25pt">
                    <v:stroke joinstyle="miter"/>
                  </v:line>
                  <v:line id="直接连接符 568" o:spid="_x0000_s1546" style="position:absolute;visibility:visible" from="5954,2608" to="850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vx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p&#10;Nq6NZ+IRkPkvAAAA//8DAFBLAQItABQABgAIAAAAIQDb4fbL7gAAAIUBAAATAAAAAAAAAAAAAAAA&#10;AAAAAABbQ29udGVudF9UeXBlc10ueG1sUEsBAi0AFAAGAAgAAAAhAFr0LFu/AAAAFQEAAAsAAAAA&#10;AAAAAAAAAAAAHwEAAF9yZWxzLy5yZWxzUEsBAi0AFAAGAAgAAAAhANvHG/H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569" o:spid="_x0000_s1547" style="position:absolute;left:1;top:2040;width:1134;height:453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o:lock v:ext="edit" aspectratio="t"/>
                  <v:shape id="弧形 570" o:spid="_x0000_s1548" style="position:absolute;left:2552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1" o:spid="_x0000_s1549" style="position:absolute;visibility:visible" from="1,3741" to="2552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Sx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" strokecolor="#1f4d78 [1604]" strokeweight="2.25pt">
                    <v:stroke joinstyle="miter"/>
                  </v:line>
                  <v:line id="直接连接符 572" o:spid="_x0000_s1550" style="position:absolute;visibility:visible" from="5954,3741" to="850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573" o:spid="_x0000_s1551" style="position:absolute;left:2269;top:907;width:1134;height:453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o:lock v:ext="edit" aspectratio="t"/>
                  <v:shape id="弧形 574" o:spid="_x0000_s1552" style="position:absolute;left:4820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5" o:spid="_x0000_s1553" style="position:absolute;visibility:visible" from="2269,2608" to="4820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" strokecolor="#1f4d78 [1604]" strokeweight="2.25pt">
                    <v:stroke joinstyle="miter"/>
                  </v:line>
                  <v:line id="直接连接符 248" o:spid="_x0000_s1554" style="position:absolute;visibility:visible" from="8222,2608" to="10773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" strokecolor="#1f4d78 [1604]" strokeweight="2.25pt">
                    <v:stroke joinstyle="miter"/>
                  </v:line>
                </v:group>
                <v:group id="组合 275" o:spid="_x0000_s1555" style="position:absolute;left:2269;top:2040;width:1134;height:453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o:lock v:ext="edit" aspectratio="t"/>
                  <v:shape id="弧形 283" o:spid="_x0000_s1556" style="position:absolute;left:4820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287" o:spid="_x0000_s1557" style="position:absolute;visibility:visible" from="2269,3741" to="482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" strokecolor="#1f4d78 [1604]" strokeweight="2.25pt">
                    <v:stroke joinstyle="miter"/>
                  </v:line>
                  <v:line id="直接连接符 289" o:spid="_x0000_s1558" style="position:absolute;visibility:visible" from="8222,3741" to="10773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76" o:spid="_x0000_s1559" style="position:absolute;left:4536;top:906;width:1134;height:453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<o:lock v:ext="edit" aspectratio="t"/>
                  <v:shape id="弧形 577" o:spid="_x0000_s1560" style="position:absolute;left:7087;top:90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78" o:spid="_x0000_s1561" style="position:absolute;visibility:visible" from="4536,2607" to="7087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" strokecolor="#1f4d78 [1604]" strokeweight="2.25pt">
                    <v:stroke joinstyle="miter"/>
                  </v:line>
                  <v:line id="直接连接符 579" o:spid="_x0000_s1562" style="position:absolute;visibility:visible" from="10489,2607" to="13040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580" o:spid="_x0000_s1563" style="position:absolute;left:4536;top:2040;width:1134;height:453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<o:lock v:ext="edit" aspectratio="t"/>
                  <v:shape id="弧形 581" o:spid="_x0000_s1564" style="position:absolute;left:7087;top:2040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82" o:spid="_x0000_s1565" style="position:absolute;visibility:visible" from="4536,3741" to="7087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" strokecolor="#1f4d78 [1604]" strokeweight="2.25pt">
                    <v:stroke joinstyle="miter"/>
                  </v:line>
                  <v:line id="直接连接符 583" o:spid="_x0000_s1566" style="position:absolute;visibility:visible" from="10489,3741" to="13040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296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SBdPcPvmXgE5OYHAAD//wMAUEsBAi0AFAAGAAgAAAAhANvh9svuAAAAhQEAABMAAAAAAAAAAAAA&#10;AAAAAAAAAFtDb250ZW50X1R5cGVzXS54bWxQSwECLQAUAAYACAAAACEAWvQsW78AAAAVAQAACwAA&#10;AAAAAAAAAAAAAAAfAQAAX3JlbHMvLnJlbHNQSwECLQAUAAYACAAAACEAZW9ve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84" o:spid="_x0000_s1567" style="position:absolute;left:2836;top:356;width:1134;height:453;rotation:90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">
                  <o:lock v:ext="edit" aspectratio="t"/>
                  <v:shape id="弧形 585" o:spid="_x0000_s1568" style="position:absolute;left:5387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86" o:spid="_x0000_s1569" style="position:absolute;visibility:visible" from="2836,2057" to="538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" strokecolor="#1f4d78 [1604]" strokeweight="2.25pt">
                    <v:stroke joinstyle="miter"/>
                  </v:line>
                  <v:line id="直接连接符 587" o:spid="_x0000_s1570" style="position:absolute;visibility:visible" from="8789,2057" to="1134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88" o:spid="_x0000_s1571" style="position:absolute;left:567;top:356;width:1134;height:453;rotation:90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">
                  <o:lock v:ext="edit" aspectratio="t"/>
                  <v:shape id="弧形 589" o:spid="_x0000_s1572" style="position:absolute;left:3118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0" o:spid="_x0000_s1573" style="position:absolute;visibility:visible" from="567,2057" to="3118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fQ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fnxTDwCcvMPAAD//wMAUEsBAi0AFAAGAAgAAAAhANvh9svuAAAAhQEAABMAAAAAAAAAAAAAAAAA&#10;AAAAAFtDb250ZW50X1R5cGVzXS54bWxQSwECLQAUAAYACAAAACEAWvQsW78AAAAVAQAACwAAAAAA&#10;AAAAAAAAAAAfAQAAX3JlbHMvLnJlbHNQSwECLQAUAAYACAAAACEAEGRn0MAAAADcAAAADwAAAAAA&#10;AAAAAAAAAAAHAgAAZHJzL2Rvd25yZXYueG1sUEsFBgAAAAADAAMAtwAAAPQCAAAAAA==&#10;" strokecolor="#1f4d78 [1604]" strokeweight="2.25pt">
                    <v:stroke joinstyle="miter"/>
                  </v:line>
                  <v:line id="直接连接符 591" o:spid="_x0000_s1574" style="position:absolute;visibility:visible" from="6520,2057" to="907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592" o:spid="_x0000_s1575" style="position:absolute;left:1701;top:356;width:1134;height:453;rotation:90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">
                  <o:lock v:ext="edit" aspectratio="t"/>
                  <v:shape id="弧形 593" o:spid="_x0000_s1576" style="position:absolute;left:4252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4" o:spid="_x0000_s1577" style="position:absolute;visibility:visible" from="1701,2057" to="4252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" strokecolor="#1f4d78 [1604]" strokeweight="2.25pt">
                    <v:stroke joinstyle="miter"/>
                  </v:line>
                  <v:line id="直接连接符 595" o:spid="_x0000_s1578" style="position:absolute;visibility:visible" from="7654,2057" to="10205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596" o:spid="_x0000_s1579" style="position:absolute;left:3969;top:356;width:1134;height:453;rotation:90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">
                  <o:lock v:ext="edit" aspectratio="t"/>
                  <v:shape id="弧形 597" o:spid="_x0000_s1580" style="position:absolute;left:6520;top:356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598" o:spid="_x0000_s1581" style="position:absolute;visibility:visible" from="3969,2057" to="6520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vW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bXxTDwCcvMPAAD//wMAUEsBAi0AFAAGAAgAAAAhANvh9svuAAAAhQEAABMAAAAAAAAAAAAAAAAA&#10;AAAAAFtDb250ZW50X1R5cGVzXS54bWxQSwECLQAUAAYACAAAACEAWvQsW78AAAAVAQAACwAAAAAA&#10;AAAAAAAAAAAfAQAAX3JlbHMvLnJlbHNQSwECLQAUAAYACAAAACEA7hJr1sAAAADcAAAADwAAAAAA&#10;AAAAAAAAAAAHAgAAZHJzL2Rvd25yZXYueG1sUEsFBgAAAAADAAMAtwAAAPQCAAAAAA==&#10;" strokecolor="#1f4d78 [1604]" strokeweight="2.25pt">
                    <v:stroke joinstyle="miter"/>
                  </v:line>
                  <v:line id="直接连接符 599" o:spid="_x0000_s1582" style="position:absolute;visibility:visible" from="9922,2057" to="12473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00" o:spid="_x0000_s1583" style="position:absolute;left:567;top:2607;width:1134;height:453;rotation:90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8rR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uanM+kIyPULAAD//wMAUEsBAi0AFAAGAAgAAAAhANvh9svuAAAAhQEAABMAAAAAAAAAAAAAAAAA&#10;AAAAAFtDb250ZW50X1R5cGVzXS54bWxQSwECLQAUAAYACAAAACEAWvQsW78AAAAVAQAACwAAAAAA&#10;AAAAAAAAAAAfAQAAX3JlbHMvLnJlbHNQSwECLQAUAAYACAAAACEAcoPK0cAAAADcAAAADwAAAAAA&#10;AAAAAAAAAAAHAgAAZHJzL2Rvd25yZXYueG1sUEsFBgAAAAADAAMAtwAAAPQCAAAAAA==&#10;">
                  <o:lock v:ext="edit" aspectratio="t"/>
                  <v:shape id="弧形 601" o:spid="_x0000_s1584" style="position:absolute;left:3118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02" o:spid="_x0000_s1585" style="position:absolute;visibility:visible" from="567,4308" to="3118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" strokecolor="#1f4d78 [1604]" strokeweight="2.25pt">
                    <v:stroke joinstyle="miter"/>
                  </v:line>
                  <v:line id="直接连接符 603" o:spid="_x0000_s1586" style="position:absolute;visibility:visible" from="6520,4308" to="9071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1c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J59gy3M+kIyNUfAAAA//8DAFBLAQItABQABgAIAAAAIQDb4fbL7gAAAIUBAAATAAAAAAAAAAAA&#10;AAAAAAAAAABbQ29udGVudF9UeXBlc10ueG1sUEsBAi0AFAAGAAgAAAAhAFr0LFu/AAAAFQEAAAsA&#10;AAAAAAAAAAAAAAAAHwEAAF9yZWxzLy5yZWxzUEsBAi0AFAAGAAgAAAAhANOZDVz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604" o:spid="_x0000_s1587" style="position:absolute;left:1702;top:2607;width:1134;height:453;rotation:90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">
                  <o:lock v:ext="edit" aspectratio="t"/>
                  <v:shape id="弧形 605" o:spid="_x0000_s1588" style="position:absolute;left:4253;top:26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06" o:spid="_x0000_s1589" style="position:absolute;visibility:visible" from="1702,4308" to="4253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7E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SeF+Jh4BufkFAAD//wMAUEsBAi0AFAAGAAgAAAAhANvh9svuAAAAhQEAABMAAAAAAAAAAAAA&#10;AAAAAAAAAFtDb250ZW50X1R5cGVzXS54bWxQSwECLQAUAAYACAAAACEAWvQsW78AAAAVAQAACwAA&#10;AAAAAAAAAAAAAAAfAQAAX3JlbHMvLnJlbHNQSwECLQAUAAYACAAAACEAw+6uxMMAAADcAAAADwAA&#10;AAAAAAAAAAAAAAAHAgAAZHJzL2Rvd25yZXYueG1sUEsFBgAAAAADAAMAtwAAAPcCAAAAAA==&#10;" strokecolor="#1f4d78 [1604]" strokeweight="2.25pt">
                    <v:stroke joinstyle="miter"/>
                  </v:line>
                  <v:line id="直接连接符 607" o:spid="_x0000_s1590" style="position:absolute;visibility:visible" from="7655,4308" to="10206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tf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nEygeeZeATk/B8AAP//AwBQSwECLQAUAAYACAAAACEA2+H2y+4AAACFAQAAEwAAAAAAAAAAAAAA&#10;AAAAAAAAW0NvbnRlbnRfVHlwZXNdLnhtbFBLAQItABQABgAIAAAAIQBa9CxbvwAAABUBAAALAAAA&#10;AAAAAAAAAAAAAB8BAABfcmVscy8ucmVsc1BLAQItABQABgAIAAAAIQCsogtf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08" o:spid="_x0000_s1591" style="position:absolute;left:2836;top:2608;width:1134;height:453;rotation:90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cbX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tamM+kIyPULAAD//wMAUEsBAi0AFAAGAAgAAAAhANvh9svuAAAAhQEAABMAAAAAAAAAAAAAAAAA&#10;AAAAAFtDb250ZW50X1R5cGVzXS54bWxQSwECLQAUAAYACAAAACEAWvQsW78AAAAVAQAACwAAAAAA&#10;AAAAAAAAAAAfAQAAX3JlbHMvLnJlbHNQSwECLQAUAAYACAAAACEAjPXG18AAAADcAAAADwAAAAAA&#10;AAAAAAAAAAAHAgAAZHJzL2Rvd25yZXYueG1sUEsFBgAAAAADAAMAtwAAAPQCAAAAAA==&#10;">
                  <o:lock v:ext="edit" aspectratio="t"/>
                  <v:shape id="弧形 609" o:spid="_x0000_s1592" style="position:absolute;left:5387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0" o:spid="_x0000_s1593" style="position:absolute;visibility:visible" from="2836,4309" to="5387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X2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" strokecolor="#1f4d78 [1604]" strokeweight="2.25pt">
                    <v:stroke joinstyle="miter"/>
                  </v:line>
                  <v:line id="直接连接符 611" o:spid="_x0000_s1594" style="position:absolute;visibility:visible" from="8789,4309" to="1134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612" o:spid="_x0000_s1595" style="position:absolute;left:3969;top:2608;width:1134;height:453;rotation:90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">
                  <o:lock v:ext="edit" aspectratio="t"/>
                  <v:shape id="弧形 613" o:spid="_x0000_s1596" style="position:absolute;left:6520;top:26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vu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eSje/g9k46AnP8AAAD//wMAUEsBAi0AFAAGAAgAAAAhANvh9svuAAAAhQEAABMAAAAAAAAA&#10;AAAAAAAAAAAAAFtDb250ZW50X1R5cGVzXS54bWxQSwECLQAUAAYACAAAACEAWvQsW78AAAAVAQAA&#10;CwAAAAAAAAAAAAAAAAAfAQAAX3JlbHMvLnJlbHNQSwECLQAUAAYACAAAACEAa5Ob7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4" o:spid="_x0000_s1597" style="position:absolute;visibility:visible" from="3969,4309" to="6520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" strokecolor="#1f4d78 [1604]" strokeweight="2.25pt">
                    <v:stroke joinstyle="miter"/>
                  </v:line>
                  <v:line id="直接连接符 615" o:spid="_x0000_s1598" style="position:absolute;visibility:visible" from="9922,4309" to="12473,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Zu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WMLvmXgEZPkDAAD//wMAUEsBAi0AFAAGAAgAAAAhANvh9svuAAAAhQEAABMAAAAAAAAAAAAA&#10;AAAAAAAAAFtDb250ZW50X1R5cGVzXS54bWxQSwECLQAUAAYACAAAACEAWvQsW78AAAAVAQAACwAA&#10;AAAAAAAAAAAAAAAfAQAAX3JlbHMvLnJlbHNQSwECLQAUAAYACAAAACEAtuWmb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16" o:spid="_x0000_s1599" style="position:absolute;left:1134;top:907;width:1134;height:453;rotation:180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">
                  <o:lock v:ext="edit" aspectratio="t"/>
                  <v:shape id="弧形 617" o:spid="_x0000_s1600" style="position:absolute;left:3685;top:907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18" o:spid="_x0000_s1601" style="position:absolute;visibility:visible" from="1134,2608" to="3685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Anw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" strokecolor="#1f4d78 [1604]" strokeweight="2.25pt">
                    <v:stroke joinstyle="miter"/>
                  </v:line>
                  <v:line id="直接连接符 619" o:spid="_x0000_s1602" style="position:absolute;visibility:visible" from="7087,2608" to="9638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xr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Fs8g7XM/EIyMUFAAD//wMAUEsBAi0AFAAGAAgAAAAhANvh9svuAAAAhQEAABMAAAAAAAAAAAAA&#10;AAAAAAAAAFtDb250ZW50X1R5cGVzXS54bWxQSwECLQAUAAYACAAAACEAWvQsW78AAAAVAQAACwAA&#10;AAAAAAAAAAAAAAAfAQAAX3JlbHMvLnJlbHNQSwECLQAUAAYACAAAACEAN6isa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20" o:spid="_x0000_s1603" style="position:absolute;left:1135;top:2041;width:1134;height:453;rotation:180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3T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zU9n0hGQqzcAAAD//wMAUEsBAi0AFAAGAAgAAAAhANvh9svuAAAAhQEAABMAAAAAAAAAAAAAAAAA&#10;AAAAAFtDb250ZW50X1R5cGVzXS54bWxQSwECLQAUAAYACAAAACEAWvQsW78AAAAVAQAACwAAAAAA&#10;AAAAAAAAAAAfAQAAX3JlbHMvLnJlbHNQSwECLQAUAAYACAAAACEAH9it08AAAADcAAAADwAAAAAA&#10;AAAAAAAAAAAHAgAAZHJzL2Rvd25yZXYueG1sUEsFBgAAAAADAAMAtwAAAPQCAAAAAA==&#10;">
                  <o:lock v:ext="edit" aspectratio="t"/>
                  <v:shape id="弧形 621" o:spid="_x0000_s1604" style="position:absolute;left:3686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22" o:spid="_x0000_s1605" style="position:absolute;visibility:visible" from="1135,3742" to="3686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" strokecolor="#1f4d78 [1604]" strokeweight="2.25pt">
                    <v:stroke joinstyle="miter"/>
                  </v:line>
                  <v:line id="直接连接符 623" o:spid="_x0000_s1606" style="position:absolute;visibility:visible" from="7088,3742" to="9639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E8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WC5eIb7mXgE5OYXAAD//wMAUEsBAi0AFAAGAAgAAAAhANvh9svuAAAAhQEAABMAAAAAAAAAAAAA&#10;AAAAAAAAAFtDb250ZW50X1R5cGVzXS54bWxQSwECLQAUAAYACAAAACEAWvQsW78AAAAVAQAACwAA&#10;AAAAAAAAAAAAAAAfAQAAX3JlbHMvLnJlbHNQSwECLQAUAAYACAAAACEAmCxRP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24" o:spid="_x0000_s1607" style="position:absolute;left:3402;top:923;width:1134;height:453;rotation:180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">
                  <o:lock v:ext="edit" aspectratio="t"/>
                  <v:shape id="弧形 625" o:spid="_x0000_s1608" style="position:absolute;left:5953;top:92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26" o:spid="_x0000_s1609" style="position:absolute;visibility:visible" from="3402,2624" to="5953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Kk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" strokecolor="#1f4d78 [1604]" strokeweight="2.25pt">
                    <v:stroke joinstyle="miter"/>
                  </v:line>
                  <v:line id="直接连接符 627" o:spid="_x0000_s1610" style="position:absolute;visibility:visible" from="9355,2624" to="11906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28" o:spid="_x0000_s1611" style="position:absolute;left:3403;top:2041;width:1134;height:453;rotation:180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HV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rU1n0hGQqzcAAAD//wMAUEsBAi0AFAAGAAgAAAAhANvh9svuAAAAhQEAABMAAAAAAAAAAAAAAAAA&#10;AAAAAFtDb250ZW50X1R5cGVzXS54bWxQSwECLQAUAAYACAAAACEAWvQsW78AAAAVAQAACwAAAAAA&#10;AAAAAAAAAAAfAQAAX3JlbHMvLnJlbHNQSwECLQAUAAYACAAAACEA4a6h1cAAAADcAAAADwAAAAAA&#10;AAAAAAAAAAAHAgAAZHJzL2Rvd25yZXYueG1sUEsFBgAAAAADAAMAtwAAAPQCAAAAAA==&#10;">
                  <o:lock v:ext="edit" aspectratio="t"/>
                  <v:shape id="弧形 629" o:spid="_x0000_s1612" style="position:absolute;left:5954;top:20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2a5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vLxBK5n0hGQswsAAAD//wMAUEsBAi0AFAAGAAgAAAAhANvh9svuAAAAhQEAABMAAAAAAAAA&#10;AAAAAAAAAAAAAFtDb250ZW50X1R5cGVzXS54bWxQSwECLQAUAAYACAAAACEAWvQsW78AAAAVAQAA&#10;CwAAAAAAAAAAAAAAAAAfAQAAX3JlbHMvLnJlbHNQSwECLQAUAAYACAAAACEAxBdmu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0" o:spid="_x0000_s1613" style="position:absolute;visibility:visible" from="3403,3742" to="5954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mW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X48E4+A3P4BAAD//wMAUEsBAi0AFAAGAAgAAAAhANvh9svuAAAAhQEAABMAAAAAAAAAAAAAAAAA&#10;AAAAAFtDb250ZW50X1R5cGVzXS54bWxQSwECLQAUAAYACAAAACEAWvQsW78AAAAVAQAACwAAAAAA&#10;AAAAAAAAAAAfAQAAX3JlbHMvLnJlbHNQSwECLQAUAAYACAAAACEA7SdZlsAAAADcAAAADwAAAAAA&#10;AAAAAAAAAAAHAgAAZHJzL2Rvd25yZXYueG1sUEsFBgAAAAADAAMAtwAAAPQCAAAAAA==&#10;" strokecolor="#1f4d78 [1604]" strokeweight="2.25pt">
                    <v:stroke joinstyle="miter"/>
                  </v:line>
                  <v:line id="直接连接符 631" o:spid="_x0000_s1614" style="position:absolute;visibility:visible" from="9356,3742" to="11907,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/wN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WLeQr3M/EIyOIXAAD//wMAUEsBAi0AFAAGAAgAAAAhANvh9svuAAAAhQEAABMAAAAAAAAAAAAA&#10;AAAAAAAAAFtDb250ZW50X1R5cGVzXS54bWxQSwECLQAUAAYACAAAACEAWvQsW78AAAAVAQAACwAA&#10;AAAAAAAAAAAAAAAfAQAAX3JlbHMvLnJlbHNQSwECLQAUAAYACAAAACEAgmv8D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32" o:spid="_x0000_s1615" style="position:absolute;left:568;top:1473;width:1134;height:453;rotation:-90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">
                  <o:lock v:ext="edit" aspectratio="t"/>
                  <v:shape id="弧形 633" o:spid="_x0000_s1616" style="position:absolute;left:3119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eO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8jHY/g9k46AXPwAAAD//wMAUEsBAi0AFAAGAAgAAAAhANvh9svuAAAAhQEAABMAAAAAAAAA&#10;AAAAAAAAAAAAAFtDb250ZW50X1R5cGVzXS54bWxQSwECLQAUAAYACAAAACEAWvQsW78AAAAVAQAA&#10;CwAAAAAAAAAAAAAAAAAfAQAAX3JlbHMvLnJlbHNQSwECLQAUAAYACAAAACEAICbHj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4" o:spid="_x0000_s1617" style="position:absolute;visibility:visible" from="568,3174" to="3119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+V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6XsLvmXgE5PYHAAD//wMAUEsBAi0AFAAGAAgAAAAhANvh9svuAAAAhQEAABMAAAAAAAAAAAAA&#10;AAAAAAAAAFtDb250ZW50X1R5cGVzXS54bWxQSwECLQAUAAYACAAAACEAWvQsW78AAAAVAQAACwAA&#10;AAAAAAAAAAAAAAAfAQAAX3JlbHMvLnJlbHNQSwECLQAUAAYACAAAACEAkhxflcMAAADcAAAADwAA&#10;AAAAAAAAAAAAAAAHAgAAZHJzL2Rvd25yZXYueG1sUEsFBgAAAAADAAMAtwAAAPcCAAAAAA==&#10;" strokecolor="#1f4d78 [1604]" strokeweight="2.25pt">
                    <v:stroke joinstyle="miter"/>
                  </v:line>
                  <v:line id="直接连接符 635" o:spid="_x0000_s1618" style="position:absolute;visibility:visible" from="6521,3174" to="907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oO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WD5nMLvmXgE5OYHAAD//wMAUEsBAi0AFAAGAAgAAAAhANvh9svuAAAAhQEAABMAAAAAAAAAAAAA&#10;AAAAAAAAAFtDb250ZW50X1R5cGVzXS54bWxQSwECLQAUAAYACAAAACEAWvQsW78AAAAVAQAACwAA&#10;AAAAAAAAAAAAAAAfAQAAX3JlbHMvLnJlbHNQSwECLQAUAAYACAAAACEA/VD6D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36" o:spid="_x0000_s1619" style="position:absolute;left:1701;top:1473;width:1134;height:453;rotation:-90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">
                  <o:lock v:ext="edit" aspectratio="t"/>
                  <v:shape id="弧形 637" o:spid="_x0000_s1620" style="position:absolute;left:4252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GN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3Rh+z6QjIOc/AAAA//8DAFBLAQItABQABgAIAAAAIQDb4fbL7gAAAIUBAAATAAAAAAAA&#10;AAAAAAAAAAAAAABbQ29udGVudF9UeXBlc10ueG1sUEsBAi0AFAAGAAgAAAAhAFr0LFu/AAAAFQEA&#10;AAsAAAAAAAAAAAAAAAAAHwEAAF9yZWxzLy5yZWxzUEsBAi0AFAAGAAgAAAAhAF8dwY3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38" o:spid="_x0000_s1621" style="position:absolute;visibility:visible" from="1701,3174" to="4252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WQ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W08E4+A3P4BAAD//wMAUEsBAi0AFAAGAAgAAAAhANvh9svuAAAAhQEAABMAAAAAAAAAAAAAAAAA&#10;AAAAAFtDb250ZW50X1R5cGVzXS54bWxQSwECLQAUAAYACAAAACEAWvQsW78AAAAVAQAACwAAAAAA&#10;AAAAAAAAAAAfAQAAX3JlbHMvLnJlbHNQSwECLQAUAAYACAAAACEAE1FVkMAAAADcAAAADwAAAAAA&#10;AAAAAAAAAAAHAgAAZHJzL2Rvd25yZXYueG1sUEsFBgAAAAADAAMAtwAAAPQCAAAAAA==&#10;" strokecolor="#1f4d78 [1604]" strokeweight="2.25pt">
                    <v:stroke joinstyle="miter"/>
                  </v:line>
                  <v:line id="直接连接符 639" o:spid="_x0000_s1622" style="position:absolute;visibility:visible" from="7654,3174" to="10205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cwmc7ifiUdArm4AAAD//wMAUEsBAi0AFAAGAAgAAAAhANvh9svuAAAAhQEAABMAAAAAAAAAAAAA&#10;AAAAAAAAAFtDb250ZW50X1R5cGVzXS54bWxQSwECLQAUAAYACAAAACEAWvQsW78AAAAVAQAACwAA&#10;AAAAAAAAAAAAAAAfAQAAX3JlbHMvLnJlbHNQSwECLQAUAAYACAAAACEAfB3wC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0" o:spid="_x0000_s1623" style="position:absolute;left:2836;top:1473;width:1134;height:453;rotation:-90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">
                  <o:lock v:ext="edit" aspectratio="t"/>
                  <v:shape id="弧形 641" o:spid="_x0000_s1624" style="position:absolute;left:5387;top:1473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o8f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eT3I/g9k46AnP8AAAD//wMAUEsBAi0AFAAGAAgAAAAhANvh9svuAAAAhQEAABMAAAAAAAAA&#10;AAAAAAAAAAAAAFtDb250ZW50X1R5cGVzXS54bWxQSwECLQAUAAYACAAAACEAWvQsW78AAAAVAQAA&#10;CwAAAAAAAAAAAAAAAAAfAQAAX3JlbHMvLnJlbHNQSwECLQAUAAYACAAAACEA576PH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42" o:spid="_x0000_s1625" style="position:absolute;visibility:visible" from="2836,3174" to="5387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EH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TcbwOhOPgFw+AQAA//8DAFBLAQItABQABgAIAAAAIQDb4fbL7gAAAIUBAAATAAAAAAAAAAAAAAAA&#10;AAAAAABbQ29udGVudF9UeXBlc10ueG1sUEsBAi0AFAAGAAgAAAAhAFr0LFu/AAAAFQEAAAsAAAAA&#10;AAAAAAAAAAAAHwEAAF9yZWxzLy5yZWxzUEsBAi0AFAAGAAgAAAAhACq/EQfBAAAA3AAAAA8AAAAA&#10;AAAAAAAAAAAABwIAAGRycy9kb3ducmV2LnhtbFBLBQYAAAAAAwADALcAAAD1AgAAAAA=&#10;" strokecolor="#1f4d78 [1604]" strokeweight="2.25pt">
                    <v:stroke joinstyle="miter"/>
                  </v:line>
                  <v:line id="直接连接符 643" o:spid="_x0000_s1626" style="position:absolute;visibility:visible" from="8789,3174" to="11340,3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7Sc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aPsPvmXgE5PYHAAD//wMAUEsBAi0AFAAGAAgAAAAhANvh9svuAAAAhQEAABMAAAAAAAAAAAAA&#10;AAAAAAAAAFtDb250ZW50X1R5cGVzXS54bWxQSwECLQAUAAYACAAAACEAWvQsW78AAAAVAQAACwAA&#10;AAAAAAAAAAAAAAAfAQAAX3JlbHMvLnJlbHNQSwECLQAUAAYACAAAACEARfO0n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4" o:spid="_x0000_s1627" style="position:absolute;left:3970;top:1475;width:1134;height:453;rotation:-90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">
                  <o:lock v:ext="edit" aspectratio="t"/>
                  <v:shape id="弧形 645" o:spid="_x0000_s1628" style="position:absolute;left:6521;top:14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46" o:spid="_x0000_s1629" style="position:absolute;visibility:visible" from="3970,3176" to="6521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" strokecolor="#1f4d78 [1604]" strokeweight="2.25pt">
                    <v:stroke joinstyle="miter"/>
                  </v:line>
                  <v:line id="直接连接符 647" o:spid="_x0000_s1630" style="position:absolute;visibility:visible" from="9923,3176" to="12474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LKf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J1+gR/Z+IRkPkNAAD//wMAUEsBAi0AFAAGAAgAAAAhANvh9svuAAAAhQEAABMAAAAAAAAAAAAA&#10;AAAAAAAAAFtDb250ZW50X1R5cGVzXS54bWxQSwECLQAUAAYACAAAACEAWvQsW78AAAAVAQAACwAA&#10;AAAAAAAAAAAAAAAfAQAAX3JlbHMvLnJlbHNQSwECLQAUAAYACAAAACEAOsiyn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48" o:spid="_x0000_s1631" style="position:absolute;left:3969;top:4875;width:1134;height:454;rotation:90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">
                  <o:lock v:ext="edit" aspectratio="t"/>
                  <v:shape id="弧形 649" o:spid="_x0000_s1632" style="position:absolute;left:6520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0" o:spid="_x0000_s1633" style="position:absolute;visibility:visible" from="3969,6576" to="6520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Lw2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M6PZ+IRkPkvAAAA//8DAFBLAQItABQABgAIAAAAIQDb4fbL7gAAAIUBAAATAAAAAAAAAAAAAAAA&#10;AAAAAABbQ29udGVudF9UeXBlc10ueG1sUEsBAi0AFAAGAAgAAAAhAFr0LFu/AAAAFQEAAAsAAAAA&#10;AAAAAAAAAAAAHwEAAF9yZWxzLy5yZWxzUEsBAi0AFAAGAAgAAAAhADD4vDbBAAAA3AAAAA8AAAAA&#10;AAAAAAAAAAAABwIAAGRycy9kb3ducmV2LnhtbFBLBQYAAAAAAwADALcAAAD1AgAAAAA=&#10;" strokecolor="#1f4d78 [1604]" strokeweight="2.25pt">
                    <v:stroke joinstyle="miter"/>
                  </v:line>
                  <v:line id="直接连接符 651" o:spid="_x0000_s1634" style="position:absolute;visibility:visible" from="9922,6576" to="12473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mt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XMDvmXgEZPkDAAD//wMAUEsBAi0AFAAGAAgAAAAhANvh9svuAAAAhQEAABMAAAAAAAAAAAAA&#10;AAAAAAAAAFtDb250ZW50X1R5cGVzXS54bWxQSwECLQAUAAYACAAAACEAWvQsW78AAAAVAQAACwAA&#10;AAAAAAAAAAAAAAAfAQAAX3JlbHMvLnJlbHNQSwECLQAUAAYACAAAACEAX7QZr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52" o:spid="_x0000_s1635" style="position:absolute;left:1703;top:4875;width:1134;height:454;rotation:90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">
                  <o:lock v:ext="edit" aspectratio="t"/>
                  <v:shape id="弧形 653" o:spid="_x0000_s1636" style="position:absolute;left:4254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SIu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eTjB/g9k46AnP8AAAD//wMAUEsBAi0AFAAGAAgAAAAhANvh9svuAAAAhQEAABMAAAAAAAAA&#10;AAAAAAAAAAAAAFtDb250ZW50X1R5cGVzXS54bWxQSwECLQAUAAYACAAAACEAWvQsW78AAAAVAQAA&#10;CwAAAAAAAAAAAAAAAAAfAQAAX3JlbHMvLnJlbHNQSwECLQAUAAYACAAAACEA/fkiL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4" o:spid="_x0000_s1637" style="position:absolute;visibility:visible" from="1703,6576" to="4254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" strokecolor="#1f4d78 [1604]" strokeweight="2.25pt">
                    <v:stroke joinstyle="miter"/>
                  </v:line>
                  <v:line id="直接连接符 655" o:spid="_x0000_s1638" style="position:absolute;visibility:visible" from="7656,6576" to="10207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" strokecolor="#1f4d78 [1604]" strokeweight="2.25pt">
                    <v:stroke joinstyle="miter"/>
                  </v:line>
                </v:group>
                <v:group id="组合 656" o:spid="_x0000_s1639" style="position:absolute;left:567;top:4875;width:1134;height:454;rotation:90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">
                  <o:lock v:ext="edit" aspectratio="t"/>
                  <v:shape id="弧形 657" o:spid="_x0000_s1640" style="position:absolute;left:311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58" o:spid="_x0000_s1641" style="position:absolute;visibility:visible" from="567,6576" to="311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Aw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K6NZ+IRkPkvAAAA//8DAFBLAQItABQABgAIAAAAIQDb4fbL7gAAAIUBAAATAAAAAAAAAAAAAAAA&#10;AAAAAABbQ29udGVudF9UeXBlc10ueG1sUEsBAi0AFAAGAAgAAAAhAFr0LFu/AAAAFQEAAAsAAAAA&#10;AAAAAAAAAAAAHwEAAF9yZWxzLy5yZWxzUEsBAi0AFAAGAAgAAAAhAM6OsDDBAAAA3AAAAA8AAAAA&#10;AAAAAAAAAAAABwIAAGRycy9kb3ducmV2LnhtbFBLBQYAAAAAAwADALcAAAD1AgAAAAA=&#10;" strokecolor="#1f4d78 [1604]" strokeweight="2.25pt">
                    <v:stroke joinstyle="miter"/>
                  </v:line>
                  <v:line id="直接连接符 659" o:spid="_x0000_s1642" style="position:absolute;visibility:visible" from="6520,6576" to="907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Wr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EqfYbfM/EIyO0dAAD//wMAUEsBAi0AFAAGAAgAAAAhANvh9svuAAAAhQEAABMAAAAAAAAAAAAA&#10;AAAAAAAAAFtDb250ZW50X1R5cGVzXS54bWxQSwECLQAUAAYACAAAACEAWvQsW78AAAAVAQAACwAA&#10;AAAAAAAAAAAAAAAfAQAAX3JlbHMvLnJlbHNQSwECLQAUAAYACAAAACEAocIVq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0" o:spid="_x0000_s1643" style="position:absolute;left:4536;top:4308;width:1134;height:454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o:lock v:ext="edit" aspectratio="t"/>
                  <v:shape id="弧形 661" o:spid="_x0000_s1644" style="position:absolute;left:7087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62" o:spid="_x0000_s1645" style="position:absolute;visibility:visible" from="4536,6009" to="708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1n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" strokecolor="#1f4d78 [1604]" strokeweight="2.25pt">
                    <v:stroke joinstyle="miter"/>
                  </v:line>
                  <v:line id="直接连接符 663" o:spid="_x0000_s1646" style="position:absolute;visibility:visible" from="10489,6009" to="13040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uj8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Ism8HfmXgE5OoGAAD//wMAUEsBAi0AFAAGAAgAAAAhANvh9svuAAAAhQEAABMAAAAAAAAAAAAA&#10;AAAAAAAAAFtDb250ZW50X1R5cGVzXS54bWxQSwECLQAUAAYACAAAACEAWvQsW78AAAAVAQAACwAA&#10;AAAAAAAAAAAAAAAfAQAAX3JlbHMvLnJlbHNQSwECLQAUAAYACAAAACEADkbo/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4" o:spid="_x0000_s1647" style="position:absolute;left:3403;top:4308;width:1134;height:454;rotation:180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">
                  <o:lock v:ext="edit" aspectratio="t"/>
                  <v:shape id="弧形 665" o:spid="_x0000_s1648" style="position:absolute;left:5954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66" o:spid="_x0000_s1649" style="position:absolute;visibility:visible" from="3403,6009" to="595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Utk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TeF+Jh4BufkFAAD//wMAUEsBAi0AFAAGAAgAAAAhANvh9svuAAAAhQEAABMAAAAAAAAAAAAA&#10;AAAAAAAAAFtDb250ZW50X1R5cGVzXS54bWxQSwECLQAUAAYACAAAACEAWvQsW78AAAAVAQAACwAA&#10;AAAAAAAAAAAAAAAfAQAAX3JlbHMvLnJlbHNQSwECLQAUAAYACAAAACEAHjFLZMMAAADcAAAADwAA&#10;AAAAAAAAAAAAAAAHAgAAZHJzL2Rvd25yZXYueG1sUEsFBgAAAAADAAMAtwAAAPcCAAAAAA==&#10;" strokecolor="#1f4d78 [1604]" strokeweight="2.25pt">
                    <v:stroke joinstyle="miter"/>
                  </v:line>
                  <v:line id="直接连接符 667" o:spid="_x0000_s1650" style="position:absolute;visibility:visible" from="9356,6009" to="11907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68" o:spid="_x0000_s1651" style="position:absolute;left:1134;top:3174;width:1134;height:454;rotation:180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">
                  <o:lock v:ext="edit" aspectratio="t"/>
                  <v:shape id="弧形 669" o:spid="_x0000_s1652" style="position:absolute;left:3685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0" o:spid="_x0000_s1653" style="position:absolute;visibility:visible" from="1134,4875" to="368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eBW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" strokecolor="#1f4d78 [1604]" strokeweight="2.25pt">
                    <v:stroke joinstyle="miter"/>
                  </v:line>
                  <v:line id="直接连接符 671" o:spid="_x0000_s1654" style="position:absolute;visibility:visible" from="7087,4875" to="9638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72" o:spid="_x0000_s1655" style="position:absolute;left:2837;top:4875;width:1134;height:454;rotation:90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">
                  <o:lock v:ext="edit" aspectratio="t"/>
                  <v:shape id="弧形 673" o:spid="_x0000_s1656" style="position:absolute;left:5388;top:4875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H5O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+A5+z6QjIOc/AAAA//8DAFBLAQItABQABgAIAAAAIQDb4fbL7gAAAIUBAAATAAAAAAAA&#10;AAAAAAAAAAAAAABbQ29udGVudF9UeXBlc10ueG1sUEsBAi0AFAAGAAgAAAAhAFr0LFu/AAAAFQEA&#10;AAsAAAAAAAAAAAAAAAAAHwEAAF9yZWxzLy5yZWxzUEsBAi0AFAAGAAgAAAAhALZMfk7HAAAA3AAA&#10;AA8AAAAAAAAAAAAAAAAABwIAAGRycy9kb3ducmV2LnhtbFBLBQYAAAAAAwADALcAAAD7AgAAAAA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4" o:spid="_x0000_s1657" style="position:absolute;visibility:visible" from="2837,6576" to="5388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ZV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L1Uwp/Z+IRkPkNAAD//wMAUEsBAi0AFAAGAAgAAAAhANvh9svuAAAAhQEAABMAAAAAAAAAAAAA&#10;AAAAAAAAAFtDb250ZW50X1R5cGVzXS54bWxQSwECLQAUAAYACAAAACEAWvQsW78AAAAVAQAACwAA&#10;AAAAAAAAAAAAAAAfAQAAX3JlbHMvLnJlbHNQSwECLQAUAAYACAAAACEABHbmVcMAAADcAAAADwAA&#10;AAAAAAAAAAAAAAAHAgAAZHJzL2Rvd25yZXYueG1sUEsFBgAAAAADAAMAtwAAAPcCAAAAAA==&#10;" strokecolor="#1f4d78 [1604]" strokeweight="2.25pt">
                    <v:stroke joinstyle="miter"/>
                  </v:line>
                  <v:line id="直接连接符 675" o:spid="_x0000_s1658" style="position:absolute;visibility:visible" from="8790,6576" to="11341,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kPO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LVOoXfM/EIyO0dAAD//wMAUEsBAi0AFAAGAAgAAAAhANvh9svuAAAAhQEAABMAAAAAAAAAAAAA&#10;AAAAAAAAAFtDb250ZW50X1R5cGVzXS54bWxQSwECLQAUAAYACAAAACEAWvQsW78AAAAVAQAACwAA&#10;AAAAAAAAAAAAAAAfAQAAX3JlbHMvLnJlbHNQSwECLQAUAAYACAAAACEAazpDzs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76" o:spid="_x0000_s1659" style="position:absolute;left:1;top:3174;width:1134;height:454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o:lock v:ext="edit" aspectratio="t"/>
                  <v:shape id="弧形 677" o:spid="_x0000_s1660" style="position:absolute;left:2552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78" o:spid="_x0000_s1661" style="position:absolute;visibility:visible" from="1,4875" to="255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+xQ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" strokecolor="#1f4d78 [1604]" strokeweight="2.25pt">
                    <v:stroke joinstyle="miter"/>
                  </v:line>
                  <v:line id="直接连接符 679" o:spid="_x0000_s1662" style="position:absolute;visibility:visible" from="5954,4875" to="8505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80" o:spid="_x0000_s1663" style="position:absolute;top:4308;width:1134;height:454" coordorigin="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o:lock v:ext="edit" aspectratio="t"/>
                  <v:shape id="弧形 681" o:spid="_x0000_s1664" style="position:absolute;left:255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82" o:spid="_x0000_s1665" style="position:absolute;visibility:visible" from="0,6009" to="255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" strokecolor="#1f4d78 [1604]" strokeweight="2.25pt">
                    <v:stroke joinstyle="miter"/>
                  </v:line>
                  <v:line id="直接连接符 683" o:spid="_x0000_s1666" style="position:absolute;visibility:visible" from="5953,6009" to="850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g4G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mO4XUmHgG5+AMAAP//AwBQSwECLQAUAAYACAAAACEA2+H2y+4AAACFAQAAEwAAAAAAAAAAAAAA&#10;AAAAAAAAW0NvbnRlbnRfVHlwZXNdLnhtbFBLAQItABQABgAIAAAAIQBa9CxbvwAAABUBAAALAAAA&#10;AAAAAAAAAAAAAB8BAABfcmVscy8ucmVsc1BLAQItABQABgAIAAAAIQC+Sg4G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684" o:spid="_x0000_s1667" style="position:absolute;left:1135;top:4308;width:1134;height:454;rotation:180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">
                  <o:lock v:ext="edit" aspectratio="t"/>
                  <v:shape id="弧形 685" o:spid="_x0000_s1668" style="position:absolute;left:3686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86" o:spid="_x0000_s1669" style="position:absolute;visibility:visible" from="1135,6009" to="3686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" strokecolor="#1f4d78 [1604]" strokeweight="2.25pt">
                    <v:stroke joinstyle="miter"/>
                  </v:line>
                  <v:line id="直接连接符 687" o:spid="_x0000_s1670" style="position:absolute;visibility:visible" from="7088,6009" to="9639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88" o:spid="_x0000_s1671" style="position:absolute;left:3402;top:3174;width:1134;height:454;rotation:180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">
                  <o:lock v:ext="edit" aspectratio="t"/>
                  <v:shape id="弧形 689" o:spid="_x0000_s1672" style="position:absolute;left:5953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0" o:spid="_x0000_s1673" style="position:absolute;visibility:visible" from="3402,4875" to="5953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as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" strokecolor="#1f4d78 [1604]" strokeweight="2.25pt">
                    <v:stroke joinstyle="miter"/>
                  </v:line>
                  <v:line id="直接连接符 691" o:spid="_x0000_s1674" style="position:absolute;visibility:visible" from="9355,4875" to="11906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aM3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HsfQLXM/EIyMUFAAD//wMAUEsBAi0AFAAGAAgAAAAhANvh9svuAAAAhQEAABMAAAAAAAAAAAAA&#10;AAAAAAAAAFtDb250ZW50X1R5cGVzXS54bWxQSwECLQAUAAYACAAAACEAWvQsW78AAAAVAQAACwAA&#10;AAAAAAAAAAAAAAAfAQAAX3JlbHMvLnJlbHNQSwECLQAUAAYACAAAACEApA2jN8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92" o:spid="_x0000_s1675" style="position:absolute;left:569;top:3742;width:1134;height:454;rotation:-90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">
                  <o:lock v:ext="edit" aspectratio="t"/>
                  <v:shape id="弧形 693" o:spid="_x0000_s1676" style="position:absolute;left:3120;top:3742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i0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pCPH+F6Jh0BOf0FAAD//wMAUEsBAi0AFAAGAAgAAAAhANvh9svuAAAAhQEAABMAAAAAAAAA&#10;AAAAAAAAAAAAAFtDb250ZW50X1R5cGVzXS54bWxQSwECLQAUAAYACAAAACEAWvQsW78AAAAVAQAA&#10;CwAAAAAAAAAAAAAAAAAfAQAAX3JlbHMvLnJlbHNQSwECLQAUAAYACAAAACEABkCYt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4" o:spid="_x0000_s1677" style="position:absolute;visibility:visible" from="569,5443" to="3120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" strokecolor="#1f4d78 [1604]" strokeweight="2.25pt">
                    <v:stroke joinstyle="miter"/>
                  </v:line>
                  <v:line id="直接连接符 695" o:spid="_x0000_s1678" style="position:absolute;visibility:visible" from="6522,5443" to="9073,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U0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HqOYXfM/EIyO0dAAD//wMAUEsBAi0AFAAGAAgAAAAhANvh9svuAAAAhQEAABMAAAAAAAAAAAAA&#10;AAAAAAAAAFtDb250ZW50X1R5cGVzXS54bWxQSwECLQAUAAYACAAAACEAWvQsW78AAAAVAQAACwAA&#10;AAAAAAAAAAAAAAAfAQAAX3JlbHMvLnJlbHNQSwECLQAUAAYACAAAACEA2zalN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696" o:spid="_x0000_s1679" style="position:absolute;left:1703;top:3741;width:1134;height:454;rotation:-90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">
                  <o:lock v:ext="edit" aspectratio="t"/>
                  <v:shape id="弧形 697" o:spid="_x0000_s1680" style="position:absolute;left:4254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698" o:spid="_x0000_s1681" style="position:absolute;visibility:visible" from="1703,5442" to="4254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wqq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" strokecolor="#1f4d78 [1604]" strokeweight="2.25pt">
                    <v:stroke joinstyle="miter"/>
                  </v:line>
                  <v:line id="直接连接符 699" o:spid="_x0000_s1682" style="position:absolute;visibility:visible" from="7656,5442" to="10207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00" o:spid="_x0000_s1683" style="position:absolute;left:2837;top:3741;width:1134;height:454;rotation:-90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">
                  <o:lock v:ext="edit" aspectratio="t"/>
                  <v:shape id="弧形 701" o:spid="_x0000_s1684" style="position:absolute;left:5388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02" o:spid="_x0000_s1685" style="position:absolute;visibility:visible" from="2837,5442" to="5388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" strokecolor="#1f4d78 [1604]" strokeweight="2.25pt">
                    <v:stroke joinstyle="miter"/>
                  </v:line>
                  <v:line id="直接连接符 703" o:spid="_x0000_s1686" style="position:absolute;visibility:visible" from="8790,5442" to="11341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04" o:spid="_x0000_s1687" style="position:absolute;left:3969;top:3741;width:1134;height:454;rotation:-90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">
                  <o:lock v:ext="edit" aspectratio="t"/>
                  <v:shape id="弧形 705" o:spid="_x0000_s1688" style="position:absolute;left:6520;top:3741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06" o:spid="_x0000_s1689" style="position:absolute;visibility:visible" from="3969,5442" to="6520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FZ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" strokecolor="#1f4d78 [1604]" strokeweight="2.25pt">
                    <v:stroke joinstyle="miter"/>
                  </v:line>
                  <v:line id="直接连接符 707" o:spid="_x0000_s1690" style="position:absolute;visibility:visible" from="9922,5442" to="12473,5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" strokecolor="#1f4d78 [1604]" strokeweight="2.25pt">
                    <v:stroke joinstyle="miter"/>
                  </v:line>
                </v:group>
                <v:group id="组合 708" o:spid="_x0000_s1691" style="position:absolute;left:2268;top:3174;width:1134;height:454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<o:lock v:ext="edit" aspectratio="t"/>
                  <v:shape id="弧形 709" o:spid="_x0000_s1692" style="position:absolute;left:4819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0" o:spid="_x0000_s1693" style="position:absolute;visibility:visible" from="2268,4875" to="4819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pr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" strokecolor="#1f4d78 [1604]" strokeweight="2.25pt">
                    <v:stroke joinstyle="miter"/>
                  </v:line>
                  <v:line id="直接连接符 711" o:spid="_x0000_s1694" style="position:absolute;visibility:visible" from="8221,4875" to="10772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" strokecolor="#1f4d78 [1604]" strokeweight="2.25pt">
                    <v:stroke joinstyle="miter"/>
                  </v:line>
                </v:group>
                <v:group id="组合 712" o:spid="_x0000_s1695" style="position:absolute;left:2270;top:4308;width:1134;height:454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o:lock v:ext="edit" aspectratio="t"/>
                  <v:shape id="弧形 713" o:spid="_x0000_s1696" style="position:absolute;left:4821;top:4308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4" o:spid="_x0000_s1697" style="position:absolute;visibility:visible" from="2270,6009" to="4821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xo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" strokecolor="#1f4d78 [1604]" strokeweight="2.25pt">
                    <v:stroke joinstyle="miter"/>
                  </v:line>
                  <v:line id="直接连接符 715" o:spid="_x0000_s1698" style="position:absolute;visibility:visible" from="8223,6009" to="10774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nz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" strokecolor="#1f4d78 [1604]" strokeweight="2.25pt">
                    <v:stroke joinstyle="miter"/>
                  </v:line>
                </v:group>
                <v:group id="组合 716" o:spid="_x0000_s1699" style="position:absolute;left:4536;top:3174;width:1134;height:454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o:lock v:ext="edit" aspectratio="t"/>
                  <v:shape id="弧形 717" o:spid="_x0000_s1700" style="position:absolute;left:7087;top:3174;width:3402;height:3402;visibility:visibl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" adj="0,,0" path="m,5015nsc-5,3217,955,1554,2516,661v1560,-893,3480,-880,5028,35c9092,1611,10029,3287,9999,5084l5000,5000,,5015xem,5015nfc-5,3217,955,1554,2516,661v1560,-893,3480,-880,5028,35c9092,1611,10029,3287,9999,5084e" filled="f" strokecolor="#1f4d78 [1604]" strokeweight="2.25pt">
                    <v:stroke joinstyle="miter"/>
                    <v:formulas/>
                    <v:path arrowok="t" o:connecttype="custom" o:connectlocs="0,1706;856,225;2566,237;3402,1730" o:connectangles="0,0,0,0"/>
                  </v:shape>
                  <v:line id="直接连接符 718" o:spid="_x0000_s1701" style="position:absolute;visibility:visible" from="4536,4875" to="7087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Zt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" strokecolor="#1f4d78 [1604]" strokeweight="2.25pt">
                    <v:stroke joinstyle="miter"/>
                  </v:line>
                  <v:line id="直接连接符 719" o:spid="_x0000_s1702" style="position:absolute;visibility:visible" from="10489,4875" to="13040,4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" strokecolor="#1f4d78 [1604]" strokeweight="2.25pt">
                    <v:stroke joinstyle="miter"/>
                  </v:line>
                </v:group>
              </v:group>
              <v:shape id="文本框 212" o:spid="_x0000_s1703" type="#_x0000_t202" style="position:absolute;left:1512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xh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" filled="f" stroked="f">
                <v:textbox style="mso-fit-shape-to-text:t">
                  <w:txbxContent>
                    <w:p w14:paraId="792F00B8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704" type="#_x0000_t202" style="position:absolute;left:2646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n6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" filled="f" stroked="f">
                <v:textbox style="mso-fit-shape-to-text:t">
                  <w:txbxContent>
                    <w:p w14:paraId="538E5E39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705" type="#_x0000_t202" style="position:absolute;left:3780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BeN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" filled="f" stroked="f">
                <v:textbox style="mso-fit-shape-to-text:t">
                  <w:txbxContent>
                    <w:p w14:paraId="763D966B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706" type="#_x0000_t202" style="position:absolute;left:4915;top:266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LIW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k/iyFsMAAADcAAAADwAA&#10;AAAAAAAAAAAAAAAHAgAAZHJzL2Rvd25yZXYueG1sUEsFBgAAAAADAAMAtwAAAPcCAAAAAA==&#10;" filled="f" stroked="f">
                <v:textbox style="mso-fit-shape-to-text:t">
                  <w:txbxContent>
                    <w:p w14:paraId="796733F6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707" type="#_x0000_t202" style="position:absolute;left:351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pi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HBEqYsMAAADcAAAADwAA&#10;AAAAAAAAAAAAAAAHAgAAZHJzL2Rvd25yZXYueG1sUEsFBgAAAAADAAMAtwAAAPcCAAAAAA==&#10;" filled="f" stroked="f">
                <v:textbox style="mso-fit-shape-to-text:t">
                  <w:txbxContent>
                    <w:p w14:paraId="74121778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708" type="#_x0000_t202" style="position:absolute;left:1474;top:1365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/5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f5Ap5n0hHQ6wcAAAD//wMAUEsBAi0AFAAGAAgAAAAhANvh9svuAAAAhQEAABMAAAAAAAAAAAAA&#10;AAAAAAAAAFtDb250ZW50X1R5cGVzXS54bWxQSwECLQAUAAYACAAAACEAWvQsW78AAAAVAQAACwAA&#10;AAAAAAAAAAAAAAAfAQAAX3JlbHMvLnJlbHNQSwECLQAUAAYACAAAACEAc12P+cMAAADcAAAADwAA&#10;AAAAAAAAAAAAAAAHAgAAZHJzL2Rvd25yZXYueG1sUEsFBgAAAAADAAMAtwAAAPcCAAAAAA==&#10;" filled="f" stroked="f">
                <v:textbox style="mso-fit-shape-to-text:t">
                  <w:txbxContent>
                    <w:p w14:paraId="32625E83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709" type="#_x0000_t202" style="position:absolute;left:2586;top:1360;width:377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GO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Nt8Cb9n0hHQmycAAAD//wMAUEsBAi0AFAAGAAgAAAAhANvh9svuAAAAhQEAABMAAAAAAAAAAAAA&#10;AAAAAAAAAFtDb250ZW50X1R5cGVzXS54bWxQSwECLQAUAAYACAAAACEAWvQsW78AAAAVAQAACwAA&#10;AAAAAAAAAAAAAAAfAQAAX3JlbHMvLnJlbHNQSwECLQAUAAYACAAAACEAg48RjsMAAADcAAAADwAA&#10;AAAAAAAAAAAAAAAHAgAAZHJzL2Rvd25yZXYueG1sUEsFBgAAAAADAAMAtwAAAPcCAAAAAA==&#10;" filled="f" stroked="f">
                <v:textbox style="mso-fit-shape-to-text:t">
                  <w:txbxContent>
                    <w:p w14:paraId="1957C46E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710" type="#_x0000_t202" style="position:absolute;left:4764;top:1367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" filled="f" stroked="f">
                <v:textbox style="mso-fit-shape-to-text:t">
                  <w:txbxContent>
                    <w:p w14:paraId="3657737C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711" type="#_x0000_t202" style="position:absolute;left:200;top:2523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Bn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" filled="f" stroked="f">
                <v:textbox style="mso-fit-shape-to-text:t">
                  <w:txbxContent>
                    <w:p w14:paraId="276FB7C9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712" type="#_x0000_t202" style="position:absolute;left:1229;top:2545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X8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4HW+hN8z6QjozQ8AAAD//wMAUEsBAi0AFAAGAAgAAAAhANvh9svuAAAAhQEAABMAAAAAAAAAAAAA&#10;AAAAAAAAAFtDb250ZW50X1R5cGVzXS54bWxQSwECLQAUAAYACAAAACEAWvQsW78AAAAVAQAACwAA&#10;AAAAAAAAAAAAAAAfAQAAX3JlbHMvLnJlbHNQSwECLQAUAAYACAAAACEA8hCF/MMAAADcAAAADwAA&#10;AAAAAAAAAAAAAAAHAgAAZHJzL2Rvd25yZXYueG1sUEsFBgAAAAADAAMAtwAAAPcCAAAAAA==&#10;" filled="f" stroked="f">
                <v:textbox style="mso-fit-shape-to-text:t">
                  <w:txbxContent>
                    <w:p w14:paraId="51B11005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713" type="#_x0000_t202" style="position:absolute;left:2454;top:2512;width:880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q8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5vO6vMAAAADcAAAADwAAAAAA&#10;AAAAAAAAAAAHAgAAZHJzL2Rvd25yZXYueG1sUEsFBgAAAAADAAMAtwAAAPQCAAAAAA==&#10;" filled="f" stroked="f">
                <v:textbox style="mso-fit-shape-to-text:t">
                  <w:txbxContent>
                    <w:p w14:paraId="41293DA0" w14:textId="77777777" w:rsidR="006522D8" w:rsidRDefault="006522D8" w:rsidP="003A5705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714" type="#_x0000_t202" style="position:absolute;left:3402;top:1376;width:1099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8nwwAAANwAAAAPAAAAZHJzL2Rvd25yZXYueG1sRI9Ba8JA&#10;FITvBf/D8oTe6iaW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ib8fJ8MAAADcAAAADwAA&#10;AAAAAAAAAAAAAAAHAgAAZHJzL2Rvd25yZXYueG1sUEsFBgAAAAADAAMAtwAAAPcCAAAAAA==&#10;" filled="f" stroked="f">
                <v:textbox style="mso-fit-shape-to-text:t">
                  <w:txbxContent>
                    <w:p w14:paraId="0CF5456A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715" type="#_x0000_t202" style="position:absolute;left:4627;top:2494;width:100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YFQ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0xh98z6QjozQ8AAAD//wMAUEsBAi0AFAAGAAgAAAAhANvh9svuAAAAhQEAABMAAAAAAAAAAAAA&#10;AAAAAAAAAFtDb250ZW50X1R5cGVzXS54bWxQSwECLQAUAAYACAAAACEAWvQsW78AAAAVAQAACwAA&#10;AAAAAAAAAAAAAAAfAQAAX3JlbHMvLnJlbHNQSwECLQAUAAYACAAAACEAeW2BUMMAAADcAAAADwAA&#10;AAAAAAAAAAAAAAAHAgAAZHJzL2Rvd25yZXYueG1sUEsFBgAAAAADAAMAtwAAAPcCAAAAAA==&#10;" filled="f" stroked="f">
                <v:textbox style="mso-fit-shape-to-text:t">
                  <w:txbxContent>
                    <w:p w14:paraId="700B6E23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716" type="#_x0000_t202" style="position:absolute;left:34;top:3588;width:982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" filled="f" stroked="f">
                <v:textbox style="mso-fit-shape-to-text:t">
                  <w:txbxContent>
                    <w:p w14:paraId="1E346F93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717" type="#_x0000_t202" style="position:absolute;left:1289;top:3588;width:754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Ly/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xnL/B7Jh0BvboDAAD//wMAUEsBAi0AFAAGAAgAAAAhANvh9svuAAAAhQEAABMAAAAAAAAAAAAA&#10;AAAAAAAAAFtDb250ZW50X1R5cGVzXS54bWxQSwECLQAUAAYACAAAACEAWvQsW78AAAAVAQAACwAA&#10;AAAAAAAAAAAAAAAfAQAAX3JlbHMvLnJlbHNQSwECLQAUAAYACAAAACEAmci8v8MAAADcAAAADwAA&#10;AAAAAAAAAAAAAAAHAgAAZHJzL2Rvd25yZXYueG1sUEsFBgAAAAADAAMAtwAAAPcCAAAAAA==&#10;" filled="f" stroked="f">
                <v:textbox style="mso-fit-shape-to-text:t">
                  <w:txbxContent>
                    <w:p w14:paraId="6060418D" w14:textId="77777777" w:rsidR="006522D8" w:rsidRDefault="006522D8" w:rsidP="003A5705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29" o:spid="_x0000_s1718" type="#_x0000_t202" style="position:absolute;left:3457;top:3628;width:94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" filled="f" stroked="f">
                <v:textbox style="mso-fit-shape-to-text:t">
                  <w:txbxContent>
                    <w:p w14:paraId="3F3EACB2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719" type="#_x0000_t202" style="position:absolute;left:4705;top:3615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" filled="f" stroked="f">
                <v:textbox style="mso-fit-shape-to-text:t">
                  <w:txbxContent>
                    <w:p w14:paraId="1817FA76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720" type="#_x0000_t202" style="position:absolute;left:65;top:4762;width:98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" filled="f" stroked="f">
                <v:textbox style="mso-fit-shape-to-text:t">
                  <w:txbxContent>
                    <w:p w14:paraId="1BBBC9A7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721" type="#_x0000_t202" style="position:absolute;left:1424;top:4762;width:755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a6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LXpTDoCuvwFAAD//wMAUEsBAi0AFAAGAAgAAAAhANvh9svuAAAAhQEAABMAAAAAAAAAAAAAAAAA&#10;AAAAAFtDb250ZW50X1R5cGVzXS54bWxQSwECLQAUAAYACAAAACEAWvQsW78AAAAVAQAACwAAAAAA&#10;AAAAAAAAAAAfAQAAX3JlbHMvLnJlbHNQSwECLQAUAAYACAAAACEAGIW2usAAAADcAAAADwAAAAAA&#10;AAAAAAAAAAAHAgAAZHJzL2Rvd25yZXYueG1sUEsFBgAAAAADAAMAtwAAAPQCAAAAAA==&#10;" filled="f" stroked="f">
                <v:textbox style="mso-fit-shape-to-text:t">
                  <w:txbxContent>
                    <w:p w14:paraId="74102AE7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722" type="#_x0000_t202" style="position:absolute;left:2544;top:4737;width:713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" filled="f" stroked="f">
                <v:textbox style="mso-fit-shape-to-text:t">
                  <w:txbxContent>
                    <w:p w14:paraId="6EE740A6" w14:textId="77777777" w:rsidR="006522D8" w:rsidRPr="00DF54D0" w:rsidRDefault="006522D8" w:rsidP="003A570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723" type="#_x0000_t202" style="position:absolute;left:3527;top:4762;width:901;height:7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cnB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vvXJwcAAAADcAAAADwAAAAAA&#10;AAAAAAAAAAAHAgAAZHJzL2Rvd25yZXYueG1sUEsFBgAAAAADAAMAtwAAAPQCAAAAAA==&#10;" filled="f" stroked="f">
                <v:textbox style="mso-fit-shape-to-text:t">
                  <w:txbxContent>
                    <w:p w14:paraId="23925CCF" w14:textId="77777777" w:rsidR="006522D8" w:rsidRDefault="006522D8" w:rsidP="003A5705">
                      <w:pPr>
                        <w:pStyle w:val="a3"/>
                        <w:jc w:val="center"/>
                        <w:rPr>
                          <w:kern w:val="0"/>
                        </w:rPr>
                      </w:pPr>
                      <w:r w:rsidRPr="00DF54D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724" type="#_x0000_t202" style="position:absolute;left:1143;top:762;width:4851;height:4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xawwAAANwAAAAPAAAAZHJzL2Rvd25yZXYueG1sRI9Ba8JA&#10;FITvBf/D8oTe6ibS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0blsWsMAAADcAAAADwAA&#10;AAAAAAAAAAAAAAAHAgAAZHJzL2Rvd25yZXYueG1sUEsFBgAAAAADAAMAtwAAAPcCAAAAAA==&#10;" filled="f" stroked="f">
              <v:textbox style="mso-fit-shape-to-text:t">
                <w:txbxContent>
                  <w:p w14:paraId="1856E534" w14:textId="77777777" w:rsidR="006522D8" w:rsidRDefault="006522D8" w:rsidP="003A5705">
                    <w:pPr>
                      <w:pStyle w:val="a3"/>
                      <w:jc w:val="center"/>
                    </w:pP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 w:rsidRPr="0037294C"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725" type="#_x0000_t202" style="position:absolute;left:30480;top:29718;width:4502;height:487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" filled="f" stroked="f">
              <v:textbox style="mso-fit-shape-to-text:t">
                <w:txbxContent>
                  <w:p w14:paraId="1A1B5FDE" w14:textId="77777777" w:rsidR="006522D8" w:rsidRDefault="006522D8" w:rsidP="003A5705">
                    <w:pPr>
                      <w:pStyle w:val="a3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终</w:t>
                    </w:r>
                    <w:r w:rsidRPr="0037294C">
                      <w:rPr>
                        <w:rFonts w:ascii="Times New Roman" w:hAnsi="Times New Roman" w:cs="Times New Roman" w:hint="eastAsia"/>
                        <w:color w:val="000000" w:themeColor="text1"/>
                        <w:kern w:val="24"/>
                        <w:sz w:val="21"/>
                        <w:szCs w:val="21"/>
                      </w:rPr>
                      <w:t>点</w:t>
                    </w:r>
                  </w:p>
                  <w:p w14:paraId="273981F2" w14:textId="77777777" w:rsidR="006522D8" w:rsidRDefault="006522D8" w:rsidP="003A5705">
                    <w:pPr>
                      <w:pStyle w:val="a3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 w14:paraId="1732DF87" w14:textId="77777777" w:rsidR="00045E12" w:rsidRPr="007922FD" w:rsidRDefault="00045E12" w:rsidP="0004179C">
      <w:pPr>
        <w:rPr>
          <w:rFonts w:ascii="Times New Roman" w:hAnsi="Times New Roman" w:cs="Times New Roman"/>
          <w:sz w:val="24"/>
        </w:rPr>
      </w:pPr>
    </w:p>
    <w:sectPr w:rsidR="00045E12" w:rsidRPr="007922FD" w:rsidSect="002B7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B62F" w14:textId="77777777" w:rsidR="00670137" w:rsidRDefault="00670137" w:rsidP="00095E47">
      <w:r>
        <w:separator/>
      </w:r>
    </w:p>
  </w:endnote>
  <w:endnote w:type="continuationSeparator" w:id="0">
    <w:p w14:paraId="6CEE9056" w14:textId="77777777" w:rsidR="00670137" w:rsidRDefault="00670137" w:rsidP="0009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B5DF7" w14:textId="77777777" w:rsidR="00670137" w:rsidRDefault="00670137" w:rsidP="00095E47">
      <w:r>
        <w:separator/>
      </w:r>
    </w:p>
  </w:footnote>
  <w:footnote w:type="continuationSeparator" w:id="0">
    <w:p w14:paraId="5B820D44" w14:textId="77777777" w:rsidR="00670137" w:rsidRDefault="00670137" w:rsidP="00095E4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C">
    <w15:presenceInfo w15:providerId="None" w15:userId="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92C"/>
    <w:rsid w:val="00001F73"/>
    <w:rsid w:val="00006F85"/>
    <w:rsid w:val="0004179C"/>
    <w:rsid w:val="00045E12"/>
    <w:rsid w:val="000503E2"/>
    <w:rsid w:val="00053C2E"/>
    <w:rsid w:val="000867FA"/>
    <w:rsid w:val="00092C0B"/>
    <w:rsid w:val="00095E47"/>
    <w:rsid w:val="00155C96"/>
    <w:rsid w:val="001D474B"/>
    <w:rsid w:val="001E6A7F"/>
    <w:rsid w:val="0020487B"/>
    <w:rsid w:val="00217071"/>
    <w:rsid w:val="0023151E"/>
    <w:rsid w:val="00244C2B"/>
    <w:rsid w:val="00275AD3"/>
    <w:rsid w:val="00287EB0"/>
    <w:rsid w:val="002B7BE0"/>
    <w:rsid w:val="00320826"/>
    <w:rsid w:val="00336430"/>
    <w:rsid w:val="0037294C"/>
    <w:rsid w:val="00373B93"/>
    <w:rsid w:val="00381BF3"/>
    <w:rsid w:val="00394F1D"/>
    <w:rsid w:val="003A25C3"/>
    <w:rsid w:val="003A5705"/>
    <w:rsid w:val="003C0628"/>
    <w:rsid w:val="003E3997"/>
    <w:rsid w:val="004243F3"/>
    <w:rsid w:val="004707C9"/>
    <w:rsid w:val="004A04AC"/>
    <w:rsid w:val="004D0EF5"/>
    <w:rsid w:val="00535E15"/>
    <w:rsid w:val="005378C9"/>
    <w:rsid w:val="0054099B"/>
    <w:rsid w:val="00596096"/>
    <w:rsid w:val="00605749"/>
    <w:rsid w:val="0062170C"/>
    <w:rsid w:val="006522D8"/>
    <w:rsid w:val="00670137"/>
    <w:rsid w:val="0068409F"/>
    <w:rsid w:val="00710063"/>
    <w:rsid w:val="007922FD"/>
    <w:rsid w:val="007A0256"/>
    <w:rsid w:val="007E3895"/>
    <w:rsid w:val="007E38C7"/>
    <w:rsid w:val="0083692C"/>
    <w:rsid w:val="0085645F"/>
    <w:rsid w:val="0087794A"/>
    <w:rsid w:val="008C7F65"/>
    <w:rsid w:val="008F198C"/>
    <w:rsid w:val="00912E2E"/>
    <w:rsid w:val="00952A5E"/>
    <w:rsid w:val="0096092A"/>
    <w:rsid w:val="009660DB"/>
    <w:rsid w:val="00A2355C"/>
    <w:rsid w:val="00A25BF9"/>
    <w:rsid w:val="00A37A62"/>
    <w:rsid w:val="00A84200"/>
    <w:rsid w:val="00A9675E"/>
    <w:rsid w:val="00AD1B65"/>
    <w:rsid w:val="00AE172A"/>
    <w:rsid w:val="00AF1FFB"/>
    <w:rsid w:val="00B05C84"/>
    <w:rsid w:val="00BD52D3"/>
    <w:rsid w:val="00BE7B5A"/>
    <w:rsid w:val="00BF248D"/>
    <w:rsid w:val="00C0133B"/>
    <w:rsid w:val="00C2179F"/>
    <w:rsid w:val="00C241EB"/>
    <w:rsid w:val="00C651C6"/>
    <w:rsid w:val="00C91090"/>
    <w:rsid w:val="00CE7EF4"/>
    <w:rsid w:val="00CF71F3"/>
    <w:rsid w:val="00D766D0"/>
    <w:rsid w:val="00D767AE"/>
    <w:rsid w:val="00D97911"/>
    <w:rsid w:val="00DC0850"/>
    <w:rsid w:val="00DC592C"/>
    <w:rsid w:val="00DF54D0"/>
    <w:rsid w:val="00E2001C"/>
    <w:rsid w:val="00E2159F"/>
    <w:rsid w:val="00E42A02"/>
    <w:rsid w:val="00E82A8A"/>
    <w:rsid w:val="00EA07A8"/>
    <w:rsid w:val="00EC328E"/>
    <w:rsid w:val="00ED2167"/>
    <w:rsid w:val="00F14902"/>
    <w:rsid w:val="00F27257"/>
    <w:rsid w:val="00F53FCC"/>
    <w:rsid w:val="00F547EC"/>
    <w:rsid w:val="00FA573A"/>
    <w:rsid w:val="00FB6258"/>
    <w:rsid w:val="107F7941"/>
    <w:rsid w:val="3BCB1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F84268"/>
  <w15:docId w15:val="{D1D434DB-FE35-4192-A4CC-2D14DD9B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7B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B7BE0"/>
    <w:rPr>
      <w:sz w:val="24"/>
    </w:rPr>
  </w:style>
  <w:style w:type="table" w:styleId="a4">
    <w:name w:val="Table Grid"/>
    <w:basedOn w:val="a1"/>
    <w:rsid w:val="00DC0850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95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95E47"/>
    <w:rPr>
      <w:kern w:val="2"/>
      <w:sz w:val="18"/>
      <w:szCs w:val="18"/>
    </w:rPr>
  </w:style>
  <w:style w:type="paragraph" w:styleId="a7">
    <w:name w:val="footer"/>
    <w:basedOn w:val="a"/>
    <w:link w:val="a8"/>
    <w:rsid w:val="00095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95E47"/>
    <w:rPr>
      <w:kern w:val="2"/>
      <w:sz w:val="18"/>
      <w:szCs w:val="18"/>
    </w:rPr>
  </w:style>
  <w:style w:type="character" w:styleId="a9">
    <w:name w:val="annotation reference"/>
    <w:basedOn w:val="a0"/>
    <w:rsid w:val="00AE172A"/>
    <w:rPr>
      <w:sz w:val="21"/>
      <w:szCs w:val="21"/>
    </w:rPr>
  </w:style>
  <w:style w:type="paragraph" w:styleId="aa">
    <w:name w:val="annotation text"/>
    <w:basedOn w:val="a"/>
    <w:link w:val="ab"/>
    <w:rsid w:val="00AE172A"/>
    <w:pPr>
      <w:jc w:val="left"/>
    </w:pPr>
  </w:style>
  <w:style w:type="character" w:customStyle="1" w:styleId="ab">
    <w:name w:val="批注文字 字符"/>
    <w:basedOn w:val="a0"/>
    <w:link w:val="aa"/>
    <w:rsid w:val="00AE172A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AE172A"/>
    <w:rPr>
      <w:b/>
      <w:bCs/>
    </w:rPr>
  </w:style>
  <w:style w:type="character" w:customStyle="1" w:styleId="ad">
    <w:name w:val="批注主题 字符"/>
    <w:basedOn w:val="ab"/>
    <w:link w:val="ac"/>
    <w:rsid w:val="00AE172A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rsid w:val="00AE172A"/>
    <w:rPr>
      <w:sz w:val="18"/>
      <w:szCs w:val="18"/>
    </w:rPr>
  </w:style>
  <w:style w:type="character" w:customStyle="1" w:styleId="af">
    <w:name w:val="批注框文本 字符"/>
    <w:basedOn w:val="a0"/>
    <w:link w:val="ae"/>
    <w:rsid w:val="00AE17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18CBEAF-6527-4971-8420-12C1AF0EDB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CC</cp:lastModifiedBy>
  <cp:revision>63</cp:revision>
  <dcterms:created xsi:type="dcterms:W3CDTF">2014-10-29T12:08:00Z</dcterms:created>
  <dcterms:modified xsi:type="dcterms:W3CDTF">2021-08-18T06:55:00Z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